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69" w:rsidRPr="00D11AA3" w:rsidRDefault="00234669" w:rsidP="00234669">
      <w:pPr>
        <w:spacing w:line="240" w:lineRule="auto"/>
        <w:ind w:firstLine="0"/>
        <w:rPr>
          <w:b/>
          <w:szCs w:val="28"/>
        </w:rPr>
      </w:pPr>
      <w:bookmarkStart w:id="0" w:name="_Hlk515726530"/>
      <w:r w:rsidRPr="00D11AA3">
        <w:rPr>
          <w:b/>
          <w:szCs w:val="28"/>
        </w:rPr>
        <w:t>Федеральное государственное бюджетное образовательное учреждение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высшего образования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«Саратовский государственный технический университет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 xml:space="preserve"> имени Гагарина Ю.А.»</w:t>
      </w: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</w:p>
    <w:p w:rsidR="00234669" w:rsidRPr="007F0172" w:rsidRDefault="00234669" w:rsidP="00234669">
      <w:pPr>
        <w:spacing w:line="240" w:lineRule="auto"/>
        <w:rPr>
          <w:spacing w:val="-20"/>
          <w:szCs w:val="28"/>
          <w:u w:val="single"/>
        </w:rPr>
      </w:pPr>
      <w:r w:rsidRPr="00D11AA3">
        <w:rPr>
          <w:szCs w:val="28"/>
          <w:u w:val="single"/>
        </w:rPr>
        <w:t xml:space="preserve">Институт </w:t>
      </w:r>
      <w:r w:rsidRPr="00D11AA3">
        <w:rPr>
          <w:spacing w:val="-20"/>
          <w:szCs w:val="28"/>
          <w:u w:val="single"/>
        </w:rPr>
        <w:t>прикладных информационных технологий и коммуникаций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Направление </w:t>
      </w:r>
      <w:r w:rsidRPr="00D11AA3">
        <w:rPr>
          <w:szCs w:val="28"/>
          <w:u w:val="single"/>
        </w:rPr>
        <w:t>Информационные системы и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 xml:space="preserve">Кафедра </w:t>
      </w:r>
      <w:r w:rsidRPr="00D11AA3">
        <w:rPr>
          <w:szCs w:val="28"/>
          <w:u w:val="single"/>
        </w:rPr>
        <w:t>Прикладные информационные технологии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b/>
          <w:szCs w:val="28"/>
        </w:rPr>
      </w:pPr>
      <w:r w:rsidRPr="00D11AA3">
        <w:rPr>
          <w:b/>
          <w:szCs w:val="28"/>
        </w:rPr>
        <w:t>ВЫПУСКНАЯ КВАЛИФИКАЦИОННАЯ РАБОТА</w:t>
      </w: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«</w:t>
      </w:r>
      <w:r w:rsidR="00983CA4">
        <w:rPr>
          <w:szCs w:val="28"/>
        </w:rPr>
        <w:t xml:space="preserve">Разработка </w:t>
      </w:r>
      <w:r>
        <w:rPr>
          <w:szCs w:val="28"/>
        </w:rPr>
        <w:t xml:space="preserve">информационной системы </w:t>
      </w:r>
      <w:r w:rsidR="00E566B8">
        <w:rPr>
          <w:szCs w:val="28"/>
        </w:rPr>
        <w:t xml:space="preserve">учета </w:t>
      </w:r>
      <w:r>
        <w:rPr>
          <w:szCs w:val="28"/>
        </w:rPr>
        <w:t>технологических возможностей механообрабатывающего оборудования</w:t>
      </w:r>
      <w:r w:rsidR="00983CA4">
        <w:rPr>
          <w:szCs w:val="28"/>
        </w:rPr>
        <w:t>: серверная часть</w:t>
      </w:r>
      <w:r>
        <w:rPr>
          <w:szCs w:val="28"/>
        </w:rPr>
        <w:t>»</w:t>
      </w: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jc w:val="center"/>
        <w:rPr>
          <w:szCs w:val="28"/>
        </w:rPr>
      </w:pPr>
    </w:p>
    <w:p w:rsidR="00295D97" w:rsidRDefault="00234669" w:rsidP="00295D97">
      <w:pPr>
        <w:spacing w:line="240" w:lineRule="auto"/>
        <w:ind w:left="4962" w:hanging="4253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</w:p>
    <w:p w:rsidR="00295D97" w:rsidRPr="00D11AA3" w:rsidRDefault="00295D97" w:rsidP="00295D97">
      <w:pPr>
        <w:spacing w:line="240" w:lineRule="auto"/>
        <w:ind w:left="4962" w:firstLine="0"/>
        <w:rPr>
          <w:szCs w:val="28"/>
        </w:rPr>
      </w:pPr>
      <w:r>
        <w:rPr>
          <w:szCs w:val="28"/>
        </w:rPr>
        <w:t>Выполнил студент группы б2-</w:t>
      </w:r>
      <w:r w:rsidRPr="00D11AA3">
        <w:rPr>
          <w:szCs w:val="28"/>
        </w:rPr>
        <w:t>ИФСТ41</w:t>
      </w:r>
    </w:p>
    <w:p w:rsidR="00295D97" w:rsidRP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>
        <w:rPr>
          <w:szCs w:val="28"/>
        </w:rPr>
        <w:t>Синенкова Диана Романовна</w:t>
      </w:r>
    </w:p>
    <w:p w:rsidR="00295D97" w:rsidRDefault="00295D97" w:rsidP="00295D97">
      <w:pPr>
        <w:spacing w:line="240" w:lineRule="auto"/>
        <w:rPr>
          <w:szCs w:val="28"/>
        </w:rPr>
      </w:pP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</w:r>
      <w:r w:rsidRPr="00D11AA3">
        <w:rPr>
          <w:szCs w:val="28"/>
        </w:rPr>
        <w:tab/>
        <w:t>Руководитель работы</w:t>
      </w:r>
    </w:p>
    <w:p w:rsidR="00295D97" w:rsidRDefault="00295D97" w:rsidP="00295D97">
      <w:pPr>
        <w:spacing w:line="240" w:lineRule="auto"/>
        <w:ind w:firstLine="4962"/>
        <w:rPr>
          <w:szCs w:val="28"/>
        </w:rPr>
      </w:pPr>
      <w:r>
        <w:rPr>
          <w:color w:val="000000"/>
          <w:szCs w:val="28"/>
        </w:rPr>
        <w:t>д</w:t>
      </w:r>
      <w:r w:rsidRPr="00D11AA3">
        <w:rPr>
          <w:color w:val="000000"/>
          <w:szCs w:val="28"/>
        </w:rPr>
        <w:t xml:space="preserve">.т.н., </w:t>
      </w:r>
      <w:r>
        <w:rPr>
          <w:color w:val="000000"/>
          <w:szCs w:val="28"/>
        </w:rPr>
        <w:t xml:space="preserve">доцент, </w:t>
      </w:r>
      <w:r w:rsidRPr="00D11AA3">
        <w:rPr>
          <w:color w:val="000000"/>
          <w:szCs w:val="28"/>
        </w:rPr>
        <w:t>зав. каф. ПИТ</w:t>
      </w:r>
    </w:p>
    <w:p w:rsidR="00234669" w:rsidRPr="00D11AA3" w:rsidRDefault="00295D97" w:rsidP="00295D97">
      <w:pPr>
        <w:spacing w:line="240" w:lineRule="auto"/>
        <w:ind w:left="4678" w:hanging="283"/>
        <w:jc w:val="center"/>
        <w:rPr>
          <w:szCs w:val="28"/>
        </w:rPr>
      </w:pPr>
      <w:r w:rsidRPr="00D11AA3">
        <w:rPr>
          <w:color w:val="000000"/>
          <w:szCs w:val="28"/>
        </w:rPr>
        <w:t>Долинина Ольга Николаевна</w:t>
      </w:r>
    </w:p>
    <w:p w:rsidR="00234669" w:rsidRPr="00D11AA3" w:rsidRDefault="00234669" w:rsidP="00295D97">
      <w:pPr>
        <w:spacing w:line="240" w:lineRule="auto"/>
        <w:ind w:firstLine="0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Допущен к защите</w:t>
      </w:r>
    </w:p>
    <w:p w:rsidR="00234669" w:rsidRPr="00D11AA3" w:rsidRDefault="000D4CDC" w:rsidP="00234669">
      <w:pPr>
        <w:spacing w:line="240" w:lineRule="auto"/>
        <w:rPr>
          <w:szCs w:val="28"/>
        </w:rPr>
      </w:pPr>
      <w:r>
        <w:rPr>
          <w:szCs w:val="28"/>
        </w:rPr>
        <w:t xml:space="preserve">Протокол №  </w:t>
      </w:r>
      <w:r>
        <w:rPr>
          <w:szCs w:val="28"/>
        </w:rPr>
        <w:tab/>
        <w:t>от «___» июня 2019</w:t>
      </w:r>
      <w:r w:rsidR="00234669" w:rsidRPr="00D11AA3">
        <w:rPr>
          <w:szCs w:val="28"/>
        </w:rPr>
        <w:t xml:space="preserve"> г.</w:t>
      </w:r>
    </w:p>
    <w:p w:rsidR="00234669" w:rsidRPr="00D11AA3" w:rsidRDefault="00234669" w:rsidP="00234669">
      <w:pPr>
        <w:spacing w:line="240" w:lineRule="auto"/>
        <w:rPr>
          <w:szCs w:val="28"/>
        </w:rPr>
      </w:pPr>
      <w:r w:rsidRPr="00D11AA3">
        <w:rPr>
          <w:szCs w:val="28"/>
        </w:rPr>
        <w:t>Зав. кафедрой _____________ Долинина О.Н.</w:t>
      </w: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234669" w:rsidP="00234669">
      <w:pPr>
        <w:spacing w:line="240" w:lineRule="auto"/>
        <w:rPr>
          <w:szCs w:val="28"/>
        </w:rPr>
      </w:pPr>
    </w:p>
    <w:p w:rsidR="00234669" w:rsidRPr="00D11AA3" w:rsidRDefault="000D4CDC" w:rsidP="00234669">
      <w:pPr>
        <w:spacing w:line="240" w:lineRule="auto"/>
        <w:jc w:val="center"/>
        <w:rPr>
          <w:szCs w:val="28"/>
        </w:rPr>
      </w:pPr>
      <w:r>
        <w:rPr>
          <w:szCs w:val="28"/>
        </w:rPr>
        <w:t>Саратов 2019</w:t>
      </w:r>
    </w:p>
    <w:bookmarkEnd w:id="0"/>
    <w:p w:rsidR="003D2ECD" w:rsidRDefault="003D2ECD"/>
    <w:sdt>
      <w:sdtPr>
        <w:rPr>
          <w:rFonts w:eastAsiaTheme="minorHAnsi" w:cstheme="minorBidi"/>
          <w:b w:val="0"/>
          <w:szCs w:val="22"/>
          <w:lang w:eastAsia="en-US"/>
        </w:rPr>
        <w:id w:val="-14381327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6D8" w:rsidRDefault="00B236D8" w:rsidP="00B236D8">
          <w:pPr>
            <w:pStyle w:val="a3"/>
            <w:jc w:val="center"/>
          </w:pPr>
          <w:r>
            <w:t>Оглавление</w:t>
          </w:r>
        </w:p>
        <w:p w:rsidR="00B236D8" w:rsidRDefault="00B236D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8962" w:history="1">
            <w:r w:rsidRPr="00A02DDA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3" w:history="1">
            <w:r w:rsidR="00B236D8" w:rsidRPr="00A02DDA">
              <w:rPr>
                <w:rStyle w:val="a9"/>
                <w:noProof/>
              </w:rPr>
              <w:t>1.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предметной области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5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4" w:history="1">
            <w:r w:rsidR="00B236D8" w:rsidRPr="00A02DDA">
              <w:rPr>
                <w:rStyle w:val="a9"/>
                <w:noProof/>
              </w:rPr>
              <w:t>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существующих решений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_Toc7788964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21"/>
            <w:tabs>
              <w:tab w:val="left" w:pos="1769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5" w:history="1">
            <w:r w:rsidR="00B236D8" w:rsidRPr="00A02DDA">
              <w:rPr>
                <w:rStyle w:val="a9"/>
                <w:noProof/>
              </w:rPr>
              <w:t>1.1.1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«1С: Предприятие 8»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_Toc7788965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7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6" w:history="1">
            <w:r w:rsidR="00B236D8" w:rsidRPr="00A02DDA">
              <w:rPr>
                <w:rStyle w:val="a9"/>
                <w:noProof/>
              </w:rPr>
              <w:t>1.1.2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/>
              </w:rPr>
              <w:t>SAP</w:t>
            </w:r>
            <w:r w:rsidR="00B236D8" w:rsidRPr="00A02DDA">
              <w:rPr>
                <w:rStyle w:val="a9"/>
                <w:noProof/>
              </w:rPr>
              <w:t xml:space="preserve"> </w:t>
            </w:r>
            <w:r w:rsidR="00B236D8" w:rsidRPr="00A02DDA">
              <w:rPr>
                <w:rStyle w:val="a9"/>
                <w:noProof/>
                <w:lang w:val="en-US"/>
              </w:rPr>
              <w:t>ERP</w:t>
            </w:r>
            <w:r w:rsidR="00B236D8" w:rsidRPr="00A02DDA">
              <w:rPr>
                <w:rStyle w:val="a9"/>
                <w:noProof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_Toc7788966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7" w:history="1">
            <w:r w:rsidR="00B236D8" w:rsidRPr="00A02DDA">
              <w:rPr>
                <w:rStyle w:val="a9"/>
                <w:noProof/>
                <w:lang w:eastAsia="ru-RU"/>
              </w:rPr>
              <w:t>1.1.3</w:t>
            </w:r>
            <w:r w:rsidR="00B236D8" w:rsidRPr="00A02DDA">
              <w:rPr>
                <w:rStyle w:val="a9"/>
                <w:noProof/>
                <w:lang w:val="en-US" w:eastAsia="ru-RU"/>
              </w:rPr>
              <w:t xml:space="preserve"> </w:t>
            </w:r>
            <w:r w:rsidR="00B236D8" w:rsidRPr="00A02DDA">
              <w:rPr>
                <w:rStyle w:val="a9"/>
                <w:noProof/>
                <w:lang w:eastAsia="ru-RU"/>
              </w:rPr>
              <w:t xml:space="preserve"> 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TECHCARD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_Toc7788967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10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8" w:history="1">
            <w:r w:rsidR="00B236D8" w:rsidRPr="00A02DDA">
              <w:rPr>
                <w:rStyle w:val="a9"/>
                <w:noProof/>
                <w:lang w:eastAsia="ru-RU"/>
              </w:rPr>
              <w:t>1.1.4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lang w:val="en-US" w:eastAsia="ru-RU"/>
              </w:rPr>
              <w:t>ADEM</w:t>
            </w:r>
            <w:r w:rsidR="00B236D8" w:rsidRPr="00A02DDA">
              <w:rPr>
                <w:rStyle w:val="a9"/>
                <w:noProof/>
                <w:lang w:eastAsia="ru-RU"/>
              </w:rPr>
              <w:t>-</w:t>
            </w:r>
            <w:r w:rsidR="00B236D8" w:rsidRPr="00A02DDA">
              <w:rPr>
                <w:rStyle w:val="a9"/>
                <w:noProof/>
                <w:lang w:val="en-US" w:eastAsia="ru-RU"/>
              </w:rPr>
              <w:t>VX</w:t>
            </w:r>
            <w:r w:rsidR="00B236D8" w:rsidRPr="00A02DDA">
              <w:rPr>
                <w:rStyle w:val="a9"/>
                <w:noProof/>
                <w:lang w:eastAsia="ru-RU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_Toc7788968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12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69" w:history="1">
            <w:r w:rsidR="00B236D8" w:rsidRPr="00A02DDA">
              <w:rPr>
                <w:rStyle w:val="a9"/>
                <w:noProof/>
                <w:lang w:val="en-US"/>
              </w:rPr>
              <w:t>1.1.5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Обзор программного обеспечения «</w:t>
            </w:r>
            <w:r w:rsidR="00B236D8" w:rsidRPr="00A02DDA">
              <w:rPr>
                <w:rStyle w:val="a9"/>
                <w:noProof/>
                <w:shd w:val="clear" w:color="auto" w:fill="FFFFFF"/>
                <w:lang w:val="en-US"/>
              </w:rPr>
              <w:t>CimatronE</w:t>
            </w:r>
            <w:r w:rsidR="00B236D8" w:rsidRPr="00A02DDA">
              <w:rPr>
                <w:rStyle w:val="a9"/>
                <w:noProof/>
                <w:shd w:val="clear" w:color="auto" w:fill="FFFFFF"/>
              </w:rPr>
              <w:t>»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_Toc7788969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14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0" w:history="1">
            <w:r w:rsidR="00B236D8" w:rsidRPr="00A02DDA">
              <w:rPr>
                <w:rStyle w:val="a9"/>
                <w:noProof/>
                <w:lang w:eastAsia="ru-RU"/>
              </w:rPr>
              <w:t>1.2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  <w:lang w:eastAsia="ru-RU"/>
              </w:rPr>
              <w:t>Сравнительный анализ программного обеспечения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_Toc7788970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16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1" w:history="1">
            <w:r w:rsidR="00B236D8" w:rsidRPr="00A02DDA">
              <w:rPr>
                <w:rStyle w:val="a9"/>
                <w:noProof/>
              </w:rPr>
              <w:t>2.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Описание разрабатываемой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_Toc7788971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18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2" w:history="1">
            <w:r w:rsidR="00B236D8" w:rsidRPr="00A02DDA">
              <w:rPr>
                <w:rStyle w:val="a9"/>
                <w:noProof/>
              </w:rPr>
              <w:t>1.3</w:t>
            </w:r>
            <w:r w:rsidR="00B236D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236D8" w:rsidRPr="00A02DDA">
              <w:rPr>
                <w:rStyle w:val="a9"/>
                <w:noProof/>
              </w:rPr>
              <w:t>Состав информационной системы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_Toc7788972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19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84642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788973" w:history="1">
            <w:r w:rsidR="00B236D8" w:rsidRPr="00A02DDA">
              <w:rPr>
                <w:rStyle w:val="a9"/>
                <w:noProof/>
              </w:rPr>
              <w:t>Список литературы</w:t>
            </w:r>
            <w:r w:rsidR="00B236D8">
              <w:rPr>
                <w:noProof/>
                <w:webHidden/>
              </w:rPr>
              <w:tab/>
            </w:r>
            <w:r w:rsidR="00B236D8">
              <w:rPr>
                <w:noProof/>
                <w:webHidden/>
              </w:rPr>
              <w:fldChar w:fldCharType="begin"/>
            </w:r>
            <w:r w:rsidR="00B236D8">
              <w:rPr>
                <w:noProof/>
                <w:webHidden/>
              </w:rPr>
              <w:instrText xml:space="preserve"> PAGEREF _Toc7788973 \h </w:instrText>
            </w:r>
            <w:r w:rsidR="00B236D8">
              <w:rPr>
                <w:noProof/>
                <w:webHidden/>
              </w:rPr>
            </w:r>
            <w:r w:rsidR="00B236D8">
              <w:rPr>
                <w:noProof/>
                <w:webHidden/>
              </w:rPr>
              <w:fldChar w:fldCharType="separate"/>
            </w:r>
            <w:r w:rsidR="00B236D8">
              <w:rPr>
                <w:noProof/>
                <w:webHidden/>
              </w:rPr>
              <w:t>21</w:t>
            </w:r>
            <w:r w:rsidR="00B236D8">
              <w:rPr>
                <w:noProof/>
                <w:webHidden/>
              </w:rPr>
              <w:fldChar w:fldCharType="end"/>
            </w:r>
          </w:hyperlink>
        </w:p>
        <w:p w:rsidR="00B236D8" w:rsidRDefault="00B236D8">
          <w:r>
            <w:rPr>
              <w:b/>
              <w:bCs/>
            </w:rPr>
            <w:fldChar w:fldCharType="end"/>
          </w:r>
        </w:p>
      </w:sdtContent>
    </w:sdt>
    <w:p w:rsidR="00234669" w:rsidRDefault="00234669">
      <w:pPr>
        <w:spacing w:after="160" w:line="259" w:lineRule="auto"/>
        <w:ind w:firstLine="0"/>
        <w:jc w:val="left"/>
      </w:pPr>
      <w:r>
        <w:br w:type="page"/>
      </w:r>
    </w:p>
    <w:p w:rsidR="00234669" w:rsidRDefault="00234669" w:rsidP="00234669">
      <w:pPr>
        <w:pStyle w:val="1"/>
      </w:pPr>
      <w:bookmarkStart w:id="1" w:name="_Toc7788962"/>
      <w:r>
        <w:lastRenderedPageBreak/>
        <w:t>Введение</w:t>
      </w:r>
      <w:bookmarkEnd w:id="1"/>
    </w:p>
    <w:p w:rsidR="00FB6126" w:rsidRDefault="00FB6126" w:rsidP="00FB6126">
      <w:r>
        <w:t xml:space="preserve">В современном мире при быстром росте темпов производства и конкуренции на экономическом рынке, одним из важных факторов является возможность идти в ногу со временем, а значит, получать ощутимый эффект от автоматизации производства. Так как использование автоматизированных систем в технических и организационных сферах предприятия ускоряет работу, повышает качество и снижает затраты, продажа продукции предприятия приносит больше прибыли. </w:t>
      </w:r>
    </w:p>
    <w:p w:rsidR="00FB6126" w:rsidRDefault="00FB6126" w:rsidP="00FB6126">
      <w:r>
        <w:t xml:space="preserve">При автоматизации производства актуальной задачей становится </w:t>
      </w:r>
      <w:r w:rsidR="003A27F2">
        <w:t xml:space="preserve">разработка оптимизированных технологических процессов, которые впоследствии позволяют создавать высокопроизводительные машины. Таким образом, автоматизация становится самым перспективным направлением развития производства. </w:t>
      </w:r>
    </w:p>
    <w:p w:rsidR="002243F0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t>Так как человек перестает принимать непосредственное участие в процессе производства, повышается точность в производстве, которая позволяет производить продукцию с наименьшим количеством бракованных изделий. Кроме этого, улучшаются условия труда работников, что положительно сказывается на их здоровье и работоспособности. Автоматизация дает наилучший результат при массовом производстве с трудоемким технологическим процессом</w:t>
      </w:r>
      <w:r w:rsidR="002243F0" w:rsidRPr="00CF020F">
        <w:rPr>
          <w:color w:val="000000" w:themeColor="text1"/>
          <w:szCs w:val="28"/>
          <w:shd w:val="clear" w:color="auto" w:fill="FFFFFF"/>
        </w:rPr>
        <w:t xml:space="preserve"> [1]</w:t>
      </w:r>
      <w:r w:rsidR="00F218C2" w:rsidRPr="00CF020F">
        <w:rPr>
          <w:color w:val="000000" w:themeColor="text1"/>
          <w:szCs w:val="28"/>
          <w:shd w:val="clear" w:color="auto" w:fill="FFFFFF"/>
        </w:rPr>
        <w:t>.</w:t>
      </w:r>
    </w:p>
    <w:p w:rsidR="003A27F2" w:rsidRDefault="003A27F2" w:rsidP="003A27F2">
      <w:pPr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Каждая отдельная отрасль требует индивидуального подхода </w:t>
      </w:r>
      <w:r w:rsidR="00005616">
        <w:rPr>
          <w:color w:val="000000" w:themeColor="text1"/>
          <w:szCs w:val="28"/>
          <w:shd w:val="clear" w:color="auto" w:fill="FFFFFF"/>
        </w:rPr>
        <w:t>в вопросе автоматизации. Для разработки автоматизированных систем нужен огромный опыт в сфере данного производства, данные экспертов, а также современные технологии в сфере оборудования и информационных технологий.</w:t>
      </w:r>
    </w:p>
    <w:p w:rsidR="00F10CA3" w:rsidRDefault="00005616" w:rsidP="00005616">
      <w:r>
        <w:rPr>
          <w:color w:val="000000" w:themeColor="text1"/>
          <w:szCs w:val="28"/>
          <w:shd w:val="clear" w:color="auto" w:fill="FFFFFF"/>
        </w:rPr>
        <w:t xml:space="preserve">При построении автоматизированных систем нужно учитывать различные факторы производства, а также искать наиболее оптимальное решение поставленной задачи. Такие системы должны включать в себя все </w:t>
      </w:r>
      <w:r>
        <w:rPr>
          <w:color w:val="000000" w:themeColor="text1"/>
          <w:szCs w:val="28"/>
          <w:shd w:val="clear" w:color="auto" w:fill="FFFFFF"/>
        </w:rPr>
        <w:lastRenderedPageBreak/>
        <w:t>уровни производства, начиная от оборудования и заканчивая финансовыми отделами и отделами управления. При построении автоматизированных систем наиболее эффективными подходами будут те, которые наиболее полно охватывают бизнес-процесс</w:t>
      </w:r>
      <w:r>
        <w:t xml:space="preserve"> </w:t>
      </w:r>
      <w:r w:rsidR="00F10CA3" w:rsidRPr="00F10CA3">
        <w:t>[2]</w:t>
      </w:r>
      <w:r w:rsidR="00F10CA3">
        <w:t>.</w:t>
      </w:r>
    </w:p>
    <w:p w:rsidR="00F10CA3" w:rsidRDefault="00F10CA3" w:rsidP="00F10CA3">
      <w:pPr>
        <w:ind w:firstLine="0"/>
      </w:pPr>
      <w:r>
        <w:t>Целью выпускной квалификационной работы является разработка информаци</w:t>
      </w:r>
      <w:r w:rsidR="00EF0C49">
        <w:t>онной системы, которая позволяет вести учет технологических возможностей</w:t>
      </w:r>
      <w:r>
        <w:t xml:space="preserve"> механообрабатывающего предприятия, а также</w:t>
      </w:r>
      <w:r w:rsidR="00917E64">
        <w:t xml:space="preserve"> содержит</w:t>
      </w:r>
      <w:r>
        <w:t xml:space="preserve"> описание технологических процессов с последующим построением маршрутной карты.</w:t>
      </w:r>
    </w:p>
    <w:p w:rsidR="00BD644C" w:rsidRPr="0008006D" w:rsidRDefault="00BD644C" w:rsidP="00F10CA3">
      <w:pPr>
        <w:ind w:firstLine="0"/>
      </w:pPr>
    </w:p>
    <w:p w:rsidR="00F10CA3" w:rsidRDefault="00F10CA3">
      <w:pPr>
        <w:spacing w:after="160" w:line="259" w:lineRule="auto"/>
        <w:ind w:firstLine="0"/>
        <w:jc w:val="left"/>
      </w:pPr>
      <w:r>
        <w:br w:type="page"/>
      </w:r>
    </w:p>
    <w:p w:rsidR="00F10CA3" w:rsidRDefault="00F10CA3" w:rsidP="00F10CA3">
      <w:pPr>
        <w:pStyle w:val="1"/>
        <w:numPr>
          <w:ilvl w:val="0"/>
          <w:numId w:val="2"/>
        </w:numPr>
      </w:pPr>
      <w:bookmarkStart w:id="2" w:name="_Toc7788963"/>
      <w:r>
        <w:lastRenderedPageBreak/>
        <w:t>Описание предметной области</w:t>
      </w:r>
      <w:bookmarkEnd w:id="2"/>
    </w:p>
    <w:p w:rsidR="00917E64" w:rsidRDefault="00917E64" w:rsidP="00917E64">
      <w:r>
        <w:t>Современное развитие машиностроения представляет собой постоянный рост объемов производства при повышении сложности проектных работ. Эта тенденция произошла из-за следующих факторов: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  Повышается сложность изделий и увеличивается количество их деталей, при условии, что качество изготовления должно быть значительно выше, появляются новые материалы и методы их обработки</w:t>
      </w:r>
      <w:r w:rsidR="00CF020F">
        <w:t>;</w:t>
      </w:r>
    </w:p>
    <w:p w:rsidR="00CF020F" w:rsidRDefault="00917E64" w:rsidP="00CF020F">
      <w:pPr>
        <w:pStyle w:val="a8"/>
        <w:numPr>
          <w:ilvl w:val="0"/>
          <w:numId w:val="3"/>
        </w:numPr>
      </w:pPr>
      <w:r>
        <w:t xml:space="preserve">Появляется требование </w:t>
      </w:r>
      <w:r w:rsidR="009C635F">
        <w:t>к оригинальности</w:t>
      </w:r>
      <w:r>
        <w:t xml:space="preserve"> продукта, который сможет стать достойным конкурентом на рынке, при условии, что себестоимость продукта будет снижена</w:t>
      </w:r>
      <w:r w:rsidR="00CF020F">
        <w:t>;</w:t>
      </w:r>
    </w:p>
    <w:p w:rsidR="00917E64" w:rsidRDefault="00917E64" w:rsidP="009C635F">
      <w:pPr>
        <w:pStyle w:val="a8"/>
        <w:numPr>
          <w:ilvl w:val="0"/>
          <w:numId w:val="3"/>
        </w:numPr>
      </w:pPr>
      <w:r>
        <w:t xml:space="preserve">Увеличивается количество оборудования с программным управлением, которое требует разработку дополнительного программного обеспечения и более точного проектирования операций; </w:t>
      </w:r>
    </w:p>
    <w:p w:rsidR="009C635F" w:rsidRDefault="009C635F" w:rsidP="009C635F">
      <w:pPr>
        <w:pStyle w:val="a8"/>
        <w:numPr>
          <w:ilvl w:val="0"/>
          <w:numId w:val="3"/>
        </w:numPr>
      </w:pPr>
      <w:r>
        <w:t>Появляются требования к уменьшению сроков изготовления изделий и к наиболее быстрой подготовке производства к выпуску новых разработок в целях выживания в конкуренции рыночной экономики.</w:t>
      </w:r>
    </w:p>
    <w:p w:rsidR="00914B01" w:rsidRDefault="009C635F" w:rsidP="009C635F">
      <w:r>
        <w:t xml:space="preserve">Таким образом, автоматизация технологического процесса производства основана на использовании всевозможных систем автоматического проектирования, баз данных, хранящих данные о процессах производства и его техническом обеспечении, и экспертных системах, помогающих в решении различных задач производства </w:t>
      </w:r>
      <w:r w:rsidR="00295D97" w:rsidRPr="00295D97">
        <w:t>[3]</w:t>
      </w:r>
      <w:r w:rsidR="00CF020F">
        <w:t>.</w:t>
      </w:r>
    </w:p>
    <w:p w:rsidR="008F2B24" w:rsidRDefault="008F2B24" w:rsidP="008F2B24">
      <w:r>
        <w:t>Для проектирования технологического процесса на механообрабатывающем предприятии используются следующие документы и данные: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чертеж детали,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lastRenderedPageBreak/>
        <w:t>чертеж заготовки,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программа производства,</w:t>
      </w:r>
    </w:p>
    <w:p w:rsidR="008F2B24" w:rsidRDefault="008F2B24" w:rsidP="00397E78">
      <w:pPr>
        <w:pStyle w:val="a8"/>
        <w:numPr>
          <w:ilvl w:val="0"/>
          <w:numId w:val="11"/>
        </w:numPr>
      </w:pPr>
      <w:r>
        <w:t>полный перечень оборудования, которым располагает данное предприятие.</w:t>
      </w:r>
    </w:p>
    <w:p w:rsidR="00953423" w:rsidRDefault="008F2B24" w:rsidP="00953423">
      <w:r>
        <w:t xml:space="preserve">Результатом проектирования является план технологического процесса, </w:t>
      </w:r>
      <w:r w:rsidR="00953423">
        <w:t xml:space="preserve">но он решает только основные технологические задачи, такие как: последовательность операций, установление границ между одной и другой операцией, количество операций, определение установочных баз и места крепления деталей. Такой план не является исчерпывающим, он не раскрывает детали производства, такие как последовательность переходов, не рассчитываются численные значения точности и операционные припуски. </w:t>
      </w:r>
    </w:p>
    <w:p w:rsidR="00953423" w:rsidRDefault="00953423" w:rsidP="00953423">
      <w:r>
        <w:t>Этапами проектирования технологического процесса механической обработки являются: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Подготовка конструкторско-технологической информации;</w:t>
      </w:r>
    </w:p>
    <w:p w:rsidR="00953423" w:rsidRDefault="00953423" w:rsidP="00397E78">
      <w:pPr>
        <w:pStyle w:val="a8"/>
        <w:numPr>
          <w:ilvl w:val="0"/>
          <w:numId w:val="12"/>
        </w:numPr>
      </w:pPr>
      <w:r>
        <w:t>Кодирование конструкторско-технологической информации;</w:t>
      </w:r>
    </w:p>
    <w:p w:rsidR="00953423" w:rsidRPr="008F2B24" w:rsidRDefault="00953423" w:rsidP="00397E78">
      <w:pPr>
        <w:pStyle w:val="a8"/>
        <w:numPr>
          <w:ilvl w:val="0"/>
          <w:numId w:val="12"/>
        </w:numPr>
      </w:pPr>
      <w:r>
        <w:t>Этап проектирования, который включает в себя проектирование маршрутов</w:t>
      </w:r>
      <w:r w:rsidR="00F74BC8">
        <w:t xml:space="preserve"> обработки</w:t>
      </w:r>
      <w:r>
        <w:t>,</w:t>
      </w:r>
      <w:r w:rsidR="00F74BC8">
        <w:t xml:space="preserve"> расчеты припусков и размеров, проектирование о</w:t>
      </w:r>
      <w:r w:rsidR="00DB0997">
        <w:t xml:space="preserve">пераций механической обработки, </w:t>
      </w:r>
      <w:r w:rsidR="00F74BC8">
        <w:t xml:space="preserve">оценка времени, затраченного на изготовление детали, технологичности и экономического эффекта от изготовления </w:t>
      </w:r>
      <w:r w:rsidR="00F74BC8" w:rsidRPr="00F74BC8">
        <w:t>[4]</w:t>
      </w:r>
      <w:r w:rsidR="00F74BC8">
        <w:t>.</w:t>
      </w:r>
    </w:p>
    <w:p w:rsidR="00B571E1" w:rsidRDefault="00BE70F9" w:rsidP="00B571E1">
      <w:pPr>
        <w:pStyle w:val="1"/>
        <w:numPr>
          <w:ilvl w:val="1"/>
          <w:numId w:val="2"/>
        </w:numPr>
      </w:pPr>
      <w:bookmarkStart w:id="3" w:name="_Toc7788964"/>
      <w:r>
        <w:t xml:space="preserve">Обзор </w:t>
      </w:r>
      <w:r w:rsidR="00B571E1">
        <w:t>существующих решений</w:t>
      </w:r>
      <w:bookmarkEnd w:id="3"/>
    </w:p>
    <w:p w:rsidR="00B571E1" w:rsidRPr="00B571E1" w:rsidRDefault="00B571E1" w:rsidP="00B571E1">
      <w:r>
        <w:t>Для проектирования и разработки информационной системы следует проанализировать существующие решения, которые используются на современном производстве, оценить функционал и обратить особое внимание на недостатки.</w:t>
      </w:r>
    </w:p>
    <w:p w:rsidR="00B571E1" w:rsidRDefault="00022076" w:rsidP="00022076">
      <w:pPr>
        <w:pStyle w:val="2"/>
        <w:numPr>
          <w:ilvl w:val="2"/>
          <w:numId w:val="2"/>
        </w:numPr>
        <w:jc w:val="both"/>
      </w:pPr>
      <w:bookmarkStart w:id="4" w:name="_Toc7788965"/>
      <w:r>
        <w:lastRenderedPageBreak/>
        <w:t>Обзор программного обеспечения «</w:t>
      </w:r>
      <w:r w:rsidR="00B571E1">
        <w:t>1С: Предприятие 8</w:t>
      </w:r>
      <w:r>
        <w:t>»</w:t>
      </w:r>
      <w:bookmarkEnd w:id="4"/>
    </w:p>
    <w:p w:rsidR="00F74BC8" w:rsidRDefault="00F74BC8" w:rsidP="00F74BC8">
      <w:r>
        <w:t>Одним из часто используемых на отечественном рынке аналогом является система программ «1С: Предприятие»</w:t>
      </w:r>
      <w:r w:rsidR="00DB0997">
        <w:t xml:space="preserve">, </w:t>
      </w:r>
      <w:r w:rsidR="000E4870">
        <w:t>пример вида окна</w:t>
      </w:r>
      <w:r w:rsidR="00DB0997">
        <w:t xml:space="preserve"> систем</w:t>
      </w:r>
      <w:r w:rsidR="000E4870">
        <w:t>ы</w:t>
      </w:r>
      <w:r w:rsidR="00D74B64">
        <w:t xml:space="preserve"> представлен на Рисунке</w:t>
      </w:r>
      <w:r w:rsidR="00DB0997">
        <w:t xml:space="preserve"> 1.1</w:t>
      </w:r>
      <w:r>
        <w:t xml:space="preserve">. Данное программное обеспечение состоит из основной платформы и прикладных решений, которые разработаны на ее базе. «1С: Предприятие» позволяет автоматизировать деятельность организаций и частных лиц. Конечные пользователи используют прикладные решения, а сама платформа выступает только базой для создания прикладных программ, она не используется конечными пользователями в чистом виде. Такой подход делает эту платформу наиболее подходящей для решения различных задач предприятия любой сферы деятельности </w:t>
      </w:r>
      <w:r w:rsidRPr="00F74BC8">
        <w:t>[5]</w:t>
      </w:r>
      <w:r>
        <w:t>.</w:t>
      </w:r>
    </w:p>
    <w:p w:rsidR="00DB0997" w:rsidRDefault="00DB0997" w:rsidP="00DB0997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CBF1A5A" wp14:editId="0A62CA1D">
            <wp:extent cx="5762625" cy="453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с предприяти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70" w:rsidRPr="00312DB9" w:rsidRDefault="00DA25A1" w:rsidP="00DA25A1">
      <w:pPr>
        <w:pStyle w:val="ab"/>
        <w:ind w:firstLine="0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Рисунок</w:t>
      </w:r>
      <w:r w:rsidR="00312DB9" w:rsidRPr="00312DB9">
        <w:rPr>
          <w:i w:val="0"/>
          <w:color w:val="000000" w:themeColor="text1"/>
          <w:sz w:val="28"/>
          <w:szCs w:val="28"/>
        </w:rPr>
        <w:t xml:space="preserve"> 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begin"/>
      </w:r>
      <w:r w:rsidR="00DB0997" w:rsidRPr="00312DB9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DB0997" w:rsidRPr="00312DB9">
        <w:rPr>
          <w:i w:val="0"/>
          <w:color w:val="000000" w:themeColor="text1"/>
          <w:sz w:val="28"/>
          <w:szCs w:val="28"/>
        </w:rPr>
        <w:fldChar w:fldCharType="separate"/>
      </w:r>
      <w:r w:rsidR="00DB0997" w:rsidRPr="00312DB9">
        <w:rPr>
          <w:i w:val="0"/>
          <w:noProof/>
          <w:color w:val="000000" w:themeColor="text1"/>
          <w:sz w:val="28"/>
          <w:szCs w:val="28"/>
        </w:rPr>
        <w:t>1</w:t>
      </w:r>
      <w:r w:rsidR="00DB0997" w:rsidRPr="00312DB9">
        <w:rPr>
          <w:i w:val="0"/>
          <w:color w:val="000000" w:themeColor="text1"/>
          <w:sz w:val="28"/>
          <w:szCs w:val="28"/>
        </w:rPr>
        <w:fldChar w:fldCharType="end"/>
      </w:r>
      <w:r w:rsidR="00D74B64">
        <w:rPr>
          <w:i w:val="0"/>
          <w:color w:val="000000" w:themeColor="text1"/>
          <w:sz w:val="28"/>
          <w:szCs w:val="28"/>
        </w:rPr>
        <w:t>.1</w:t>
      </w:r>
      <w:r>
        <w:rPr>
          <w:i w:val="0"/>
          <w:color w:val="000000" w:themeColor="text1"/>
          <w:sz w:val="28"/>
          <w:szCs w:val="28"/>
        </w:rPr>
        <w:t xml:space="preserve"> -</w:t>
      </w:r>
      <w:r w:rsidR="00DB0997" w:rsidRPr="00312DB9">
        <w:rPr>
          <w:i w:val="0"/>
          <w:color w:val="000000" w:themeColor="text1"/>
          <w:sz w:val="28"/>
          <w:szCs w:val="28"/>
        </w:rPr>
        <w:t xml:space="preserve"> Окно системы "1С: Предприятие 8"</w:t>
      </w:r>
    </w:p>
    <w:p w:rsidR="00B571E1" w:rsidRDefault="00B571E1" w:rsidP="00B571E1">
      <w:pPr>
        <w:ind w:firstLine="0"/>
      </w:pPr>
      <w:r>
        <w:lastRenderedPageBreak/>
        <w:t>Достоинства решения:</w:t>
      </w:r>
    </w:p>
    <w:p w:rsidR="008764C0" w:rsidRDefault="00B571E1" w:rsidP="008764C0">
      <w:pPr>
        <w:ind w:firstLine="0"/>
      </w:pPr>
      <w:r>
        <w:t>«1С: Предприятие 8» является универсальным решением для предприятий различных нап</w:t>
      </w:r>
      <w:r w:rsidR="008764C0">
        <w:t>равлений</w:t>
      </w:r>
      <w:r w:rsidR="008B5A12">
        <w:t xml:space="preserve"> и имеет широкий спектр функций</w:t>
      </w:r>
      <w:r>
        <w:t>:</w:t>
      </w:r>
    </w:p>
    <w:p w:rsidR="006046CD" w:rsidRDefault="00186CD7" w:rsidP="00186CD7">
      <w:pPr>
        <w:pStyle w:val="a8"/>
        <w:numPr>
          <w:ilvl w:val="0"/>
          <w:numId w:val="9"/>
        </w:numPr>
        <w:ind w:left="284" w:hanging="284"/>
      </w:pPr>
      <w:r>
        <w:t>Автоматизация предприятий различного типа и сферы деятельности;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Ведение бухгалтерского учета с несколькими счетами, различными измерениями учета, составление стандартизированных отчетов;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управленческого учета, построения отчетности, основанной на аналитике;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>Инструменты для планирования бюджета;</w:t>
      </w:r>
    </w:p>
    <w:p w:rsidR="00186CD7" w:rsidRDefault="00186CD7" w:rsidP="00186CD7">
      <w:pPr>
        <w:pStyle w:val="a8"/>
        <w:numPr>
          <w:ilvl w:val="0"/>
          <w:numId w:val="9"/>
        </w:numPr>
        <w:ind w:left="284" w:hanging="284"/>
      </w:pPr>
      <w:r>
        <w:t xml:space="preserve">Составление смет, планирование закупок сырья, расчет заработной платы сотрудников, управление персоналом. </w:t>
      </w:r>
    </w:p>
    <w:p w:rsidR="00695DB2" w:rsidRPr="00186CD7" w:rsidRDefault="008B5A12" w:rsidP="00186CD7">
      <w:pPr>
        <w:ind w:firstLine="0"/>
      </w:pPr>
      <w:r w:rsidRPr="00186CD7">
        <w:rPr>
          <w:color w:val="000000" w:themeColor="text1"/>
        </w:rPr>
        <w:t>Дополнительным достоинством данного программного решения является возможность использовать платформу через сеть Интернет.</w:t>
      </w:r>
    </w:p>
    <w:p w:rsidR="008764C0" w:rsidRPr="00695DB2" w:rsidRDefault="008764C0" w:rsidP="00695DB2">
      <w:pPr>
        <w:rPr>
          <w:color w:val="000000" w:themeColor="text1"/>
        </w:rPr>
      </w:pPr>
      <w:r>
        <w:t>Помимо достоинств данного программного обеспечения при применении его для решения поставленной задачи были выявлены следующие недостатки:</w:t>
      </w:r>
    </w:p>
    <w:p w:rsidR="008764C0" w:rsidRDefault="008764C0" w:rsidP="00397E78">
      <w:pPr>
        <w:pStyle w:val="a8"/>
        <w:numPr>
          <w:ilvl w:val="0"/>
          <w:numId w:val="10"/>
        </w:numPr>
      </w:pPr>
      <w:r>
        <w:t xml:space="preserve">Внедрение данного программного обеспечения в производственный процесс </w:t>
      </w:r>
      <w:r w:rsidR="008B5A12">
        <w:t>осуществляет</w:t>
      </w:r>
      <w:r>
        <w:t xml:space="preserve"> </w:t>
      </w:r>
      <w:r w:rsidR="008B5A12">
        <w:t>партнер-внедренец, что является небезопасным решением, если предприятие является организацией закрытого типа, или штатный сотрудник, обученный разработке на данной платформе, что может привести к тратам материальных ресурсов и времени на обучение;</w:t>
      </w:r>
    </w:p>
    <w:p w:rsidR="008B5A12" w:rsidRDefault="008B5A12" w:rsidP="00397E78">
      <w:pPr>
        <w:pStyle w:val="a8"/>
        <w:numPr>
          <w:ilvl w:val="0"/>
          <w:numId w:val="10"/>
        </w:numPr>
      </w:pPr>
      <w:r>
        <w:t>Адаптация программного обеспечения под конкретные нужды производства достаточно трудоемка и занимает большое количество времени и материал</w:t>
      </w:r>
      <w:r w:rsidR="006046CD">
        <w:t>ьных ресурсов.</w:t>
      </w:r>
    </w:p>
    <w:p w:rsidR="00022076" w:rsidRPr="00983CA4" w:rsidRDefault="00022076" w:rsidP="00022771"/>
    <w:p w:rsidR="00022076" w:rsidRPr="00022076" w:rsidRDefault="00022076" w:rsidP="00022076">
      <w:pPr>
        <w:pStyle w:val="1"/>
        <w:numPr>
          <w:ilvl w:val="2"/>
          <w:numId w:val="2"/>
        </w:numPr>
      </w:pPr>
      <w:bookmarkStart w:id="5" w:name="_Toc7788966"/>
      <w:r>
        <w:lastRenderedPageBreak/>
        <w:t>Обзор программного обеспечения «</w:t>
      </w:r>
      <w:r>
        <w:rPr>
          <w:lang w:val="en-US"/>
        </w:rPr>
        <w:t>SAP</w:t>
      </w:r>
      <w:r w:rsidRPr="00022076">
        <w:t xml:space="preserve"> </w:t>
      </w:r>
      <w:r>
        <w:rPr>
          <w:lang w:val="en-US"/>
        </w:rPr>
        <w:t>ERP</w:t>
      </w:r>
      <w:r>
        <w:t>»</w:t>
      </w:r>
      <w:bookmarkEnd w:id="5"/>
      <w:r>
        <w:t xml:space="preserve">  </w:t>
      </w:r>
    </w:p>
    <w:p w:rsidR="00022771" w:rsidRDefault="00022771" w:rsidP="00022076">
      <w:r w:rsidRPr="00022076">
        <w:rPr>
          <w:lang w:val="en-US"/>
        </w:rPr>
        <w:t>SAP</w:t>
      </w:r>
      <w:r w:rsidRPr="00022771">
        <w:t xml:space="preserve"> </w:t>
      </w:r>
      <w:r w:rsidRPr="00022076">
        <w:rPr>
          <w:lang w:val="en-US"/>
        </w:rPr>
        <w:t>ERP</w:t>
      </w:r>
      <w:r w:rsidRPr="00022771">
        <w:t xml:space="preserve"> – </w:t>
      </w:r>
      <w:r>
        <w:t>это пакет инструментов для планирования общеорганизационных ресурсов. Данный продукт является комплексным решением для управления поставками, жизненным циклом продукции, сотрудниками, финансами и взаимоотношениями с клиентами. Продукт может использоваться через сеть Интернет, по локальной сети, а также через Интернет и по локальной сети одновременно, благодаря специальной настройке. Компания имеет огромную сеть партнеров, которые предоставляют услуги по внедрению и настройке системы.</w:t>
      </w:r>
    </w:p>
    <w:p w:rsidR="00022771" w:rsidRPr="00022771" w:rsidRDefault="00022771" w:rsidP="00022771">
      <w:r>
        <w:rPr>
          <w:lang w:val="en-US"/>
        </w:rPr>
        <w:t>SAP</w:t>
      </w:r>
      <w:r w:rsidRPr="00022771">
        <w:t xml:space="preserve"> </w:t>
      </w:r>
      <w:r>
        <w:rPr>
          <w:lang w:val="en-US"/>
        </w:rPr>
        <w:t>ERP</w:t>
      </w:r>
      <w:r w:rsidRPr="00022771">
        <w:t xml:space="preserve"> </w:t>
      </w:r>
      <w:r>
        <w:t xml:space="preserve">является одним из популярных продуктов на международном рынке </w:t>
      </w:r>
      <w:r>
        <w:rPr>
          <w:lang w:val="en-US"/>
        </w:rPr>
        <w:t>ERP</w:t>
      </w:r>
      <w:r w:rsidRPr="00022771">
        <w:t>-</w:t>
      </w:r>
      <w:r>
        <w:t>систем, поэтому разработка программных модулей для данного продукта также является очень популярной. Программное обеспечение с набором нужных для предприятия программных модулей поможет значительно оптимизировать производственные процессы, тем самым повысив конкурентоспособность предприятия. Кроме этого, данное программное обеспечение позволяет автоматизировать производство</w:t>
      </w:r>
      <w:r>
        <w:rPr>
          <w:lang w:val="en-US"/>
        </w:rPr>
        <w:t xml:space="preserve"> [6]</w:t>
      </w:r>
      <w:r>
        <w:t>.</w:t>
      </w:r>
    </w:p>
    <w:p w:rsidR="00AD3986" w:rsidRPr="00217A9F" w:rsidRDefault="00AD3986" w:rsidP="006E2A5E">
      <w:pPr>
        <w:rPr>
          <w:color w:val="0D0D0D" w:themeColor="text1" w:themeTint="F2"/>
          <w:lang w:eastAsia="ru-RU"/>
        </w:rPr>
      </w:pPr>
      <w:r w:rsidRPr="00217A9F">
        <w:rPr>
          <w:color w:val="0D0D0D" w:themeColor="text1" w:themeTint="F2"/>
          <w:lang w:eastAsia="ru-RU"/>
        </w:rPr>
        <w:t>Достоинства: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</w:t>
      </w:r>
      <w:r w:rsidR="003D090F">
        <w:rPr>
          <w:lang w:eastAsia="ru-RU"/>
        </w:rPr>
        <w:t>оставщик</w:t>
      </w:r>
      <w:r w:rsidR="003D090F" w:rsidRPr="00FA230A">
        <w:rPr>
          <w:lang w:eastAsia="ru-RU"/>
        </w:rPr>
        <w:t xml:space="preserve"> </w:t>
      </w:r>
      <w:r w:rsidR="003D090F">
        <w:rPr>
          <w:lang w:eastAsia="ru-RU"/>
        </w:rPr>
        <w:t>предоставляет техническую поддержку через сеть Интернет, благодаря которой пользователи получают доступ ко всем функциям и справкам в любой точке</w:t>
      </w:r>
      <w:r>
        <w:rPr>
          <w:lang w:eastAsia="ru-RU"/>
        </w:rPr>
        <w:t>;</w:t>
      </w:r>
    </w:p>
    <w:p w:rsidR="003D090F" w:rsidRDefault="00470F4C" w:rsidP="00397E78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О</w:t>
      </w:r>
      <w:r w:rsidR="003D090F">
        <w:rPr>
          <w:lang w:eastAsia="ru-RU"/>
        </w:rPr>
        <w:t>тслежи</w:t>
      </w:r>
      <w:r>
        <w:rPr>
          <w:lang w:eastAsia="ru-RU"/>
        </w:rPr>
        <w:t>вание полного</w:t>
      </w:r>
      <w:r w:rsidR="003D090F">
        <w:rPr>
          <w:lang w:eastAsia="ru-RU"/>
        </w:rPr>
        <w:t xml:space="preserve"> документооборот</w:t>
      </w:r>
      <w:r>
        <w:rPr>
          <w:lang w:eastAsia="ru-RU"/>
        </w:rPr>
        <w:t>а</w:t>
      </w:r>
      <w:r w:rsidR="003D090F">
        <w:rPr>
          <w:lang w:eastAsia="ru-RU"/>
        </w:rPr>
        <w:t xml:space="preserve"> предприятия, будь то планирование продукта или бухгалтерские отчеты</w:t>
      </w:r>
      <w:r>
        <w:rPr>
          <w:lang w:eastAsia="ru-RU"/>
        </w:rPr>
        <w:t>;</w:t>
      </w:r>
    </w:p>
    <w:p w:rsidR="003D090F" w:rsidRPr="00470F4C" w:rsidRDefault="00470F4C" w:rsidP="00397E78">
      <w:pPr>
        <w:pStyle w:val="a8"/>
        <w:numPr>
          <w:ilvl w:val="0"/>
          <w:numId w:val="14"/>
        </w:numPr>
        <w:rPr>
          <w:highlight w:val="lightGray"/>
          <w:lang w:eastAsia="ru-RU"/>
        </w:rPr>
      </w:pPr>
      <w:r>
        <w:rPr>
          <w:lang w:eastAsia="ru-RU"/>
        </w:rPr>
        <w:t>Л</w:t>
      </w:r>
      <w:r w:rsidR="003D090F">
        <w:rPr>
          <w:lang w:eastAsia="ru-RU"/>
        </w:rPr>
        <w:t>егко</w:t>
      </w:r>
      <w:r>
        <w:rPr>
          <w:lang w:eastAsia="ru-RU"/>
        </w:rPr>
        <w:t>е</w:t>
      </w:r>
      <w:r w:rsidR="003D090F">
        <w:rPr>
          <w:lang w:eastAsia="ru-RU"/>
        </w:rPr>
        <w:t xml:space="preserve"> масштабир</w:t>
      </w:r>
      <w:r>
        <w:rPr>
          <w:lang w:eastAsia="ru-RU"/>
        </w:rPr>
        <w:t>ование производства</w:t>
      </w:r>
      <w:r w:rsidR="003D090F">
        <w:rPr>
          <w:lang w:eastAsia="ru-RU"/>
        </w:rPr>
        <w:t xml:space="preserve"> благодаря </w:t>
      </w:r>
      <w:r>
        <w:rPr>
          <w:lang w:eastAsia="ru-RU"/>
        </w:rPr>
        <w:t>гибкости и модульности системы;</w:t>
      </w:r>
    </w:p>
    <w:p w:rsid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Интеграция с системами, которые ранее использовались на производстве;</w:t>
      </w:r>
    </w:p>
    <w:p w:rsidR="003D090F" w:rsidRPr="003D090F" w:rsidRDefault="003D090F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Обмен сведениями с партнерами;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lastRenderedPageBreak/>
        <w:t>С</w:t>
      </w:r>
      <w:r w:rsidR="00AD3986" w:rsidRPr="003D090F">
        <w:rPr>
          <w:lang w:eastAsia="ru-RU"/>
        </w:rPr>
        <w:t xml:space="preserve">окращение затрат — </w:t>
      </w:r>
      <w:r w:rsidR="00AD3986" w:rsidRPr="00470F4C">
        <w:rPr>
          <w:rFonts w:cs="Roboto"/>
          <w:lang w:eastAsia="ru-RU"/>
        </w:rPr>
        <w:t>складских</w:t>
      </w:r>
      <w:r w:rsidR="00AD3986" w:rsidRPr="003D090F">
        <w:rPr>
          <w:lang w:eastAsia="ru-RU"/>
        </w:rPr>
        <w:t xml:space="preserve">, </w:t>
      </w:r>
      <w:r w:rsidR="00AD3986" w:rsidRPr="00470F4C">
        <w:rPr>
          <w:rFonts w:cs="Roboto"/>
          <w:lang w:eastAsia="ru-RU"/>
        </w:rPr>
        <w:t>трудовых</w:t>
      </w:r>
      <w:r w:rsidR="00AD3986" w:rsidRPr="003D090F">
        <w:rPr>
          <w:lang w:eastAsia="ru-RU"/>
        </w:rPr>
        <w:t xml:space="preserve"> (</w:t>
      </w:r>
      <w:r w:rsidR="00AD3986" w:rsidRPr="00470F4C">
        <w:rPr>
          <w:rFonts w:cs="Roboto"/>
          <w:lang w:eastAsia="ru-RU"/>
        </w:rPr>
        <w:t>учет</w:t>
      </w:r>
      <w:r w:rsidR="00AD3986" w:rsidRPr="003D090F">
        <w:rPr>
          <w:lang w:eastAsia="ru-RU"/>
        </w:rPr>
        <w:t>/</w:t>
      </w:r>
      <w:r w:rsidR="00AD3986" w:rsidRPr="00470F4C">
        <w:rPr>
          <w:rFonts w:cs="Roboto"/>
          <w:lang w:eastAsia="ru-RU"/>
        </w:rPr>
        <w:t>контроль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персонала</w:t>
      </w:r>
      <w:r w:rsidR="00AD3986" w:rsidRPr="003D090F">
        <w:rPr>
          <w:lang w:eastAsia="ru-RU"/>
        </w:rPr>
        <w:t xml:space="preserve">), </w:t>
      </w:r>
      <w:r w:rsidR="00AD3986" w:rsidRPr="00470F4C">
        <w:rPr>
          <w:rFonts w:cs="Roboto"/>
          <w:lang w:eastAsia="ru-RU"/>
        </w:rPr>
        <w:t>на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капстроительство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и</w:t>
      </w:r>
      <w:r w:rsidR="00AD3986" w:rsidRPr="003D090F">
        <w:rPr>
          <w:lang w:eastAsia="ru-RU"/>
        </w:rPr>
        <w:t xml:space="preserve"> </w:t>
      </w:r>
      <w:r w:rsidR="00AD3986" w:rsidRPr="00470F4C">
        <w:rPr>
          <w:rFonts w:cs="Roboto"/>
          <w:lang w:eastAsia="ru-RU"/>
        </w:rPr>
        <w:t>прочих</w:t>
      </w:r>
      <w:r w:rsidR="00AD3986" w:rsidRPr="003D090F">
        <w:rPr>
          <w:lang w:eastAsia="ru-RU"/>
        </w:rPr>
        <w:t>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скорение циклов закупки и оборачиваемости по задолженностям;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У</w:t>
      </w:r>
      <w:r w:rsidR="00AD3986" w:rsidRPr="003D090F">
        <w:rPr>
          <w:lang w:eastAsia="ru-RU"/>
        </w:rPr>
        <w:t>прощение работы бухгалтерии, прочих отделов;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</w:t>
      </w:r>
      <w:r w:rsidR="00AD3986" w:rsidRPr="003D090F">
        <w:rPr>
          <w:lang w:eastAsia="ru-RU"/>
        </w:rPr>
        <w:t>олноценная локализация;</w:t>
      </w:r>
    </w:p>
    <w:p w:rsidR="00AD3986" w:rsidRPr="003D090F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</w:t>
      </w:r>
      <w:r w:rsidR="00AD3986" w:rsidRPr="003D090F">
        <w:rPr>
          <w:lang w:eastAsia="ru-RU"/>
        </w:rPr>
        <w:t>озможность объединять с решениями сторонних разработчиков;</w:t>
      </w:r>
    </w:p>
    <w:p w:rsidR="00AD3986" w:rsidRDefault="00470F4C" w:rsidP="00397E78">
      <w:pPr>
        <w:pStyle w:val="a8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Возможность использования системы для мобильного бизнеса.</w:t>
      </w:r>
    </w:p>
    <w:p w:rsidR="00AD3986" w:rsidRDefault="00470F4C" w:rsidP="00470F4C">
      <w:pPr>
        <w:rPr>
          <w:lang w:eastAsia="ru-RU"/>
        </w:rPr>
      </w:pPr>
      <w:r>
        <w:rPr>
          <w:lang w:eastAsia="ru-RU"/>
        </w:rPr>
        <w:t xml:space="preserve">Также преимуществом модулей </w:t>
      </w:r>
      <w:r w:rsidRPr="00470F4C">
        <w:rPr>
          <w:lang w:val="en-US" w:eastAsia="ru-RU"/>
        </w:rPr>
        <w:t>SAP</w:t>
      </w:r>
      <w:r w:rsidRPr="00470F4C">
        <w:rPr>
          <w:lang w:eastAsia="ru-RU"/>
        </w:rPr>
        <w:t xml:space="preserve"> </w:t>
      </w:r>
      <w:r>
        <w:rPr>
          <w:lang w:eastAsia="ru-RU"/>
        </w:rPr>
        <w:t>является быстрая и постоянная обновляемость данных. Система позволяет предоставить доступ к актуальным данным всем сотрудникам в режиме реального времени благодаря высокой отказоустойчивости</w:t>
      </w:r>
      <w:r w:rsidR="00AD3986" w:rsidRPr="003D090F">
        <w:rPr>
          <w:lang w:eastAsia="ru-RU"/>
        </w:rPr>
        <w:t xml:space="preserve"> [7].</w:t>
      </w:r>
    </w:p>
    <w:p w:rsidR="00470F4C" w:rsidRDefault="007D08E4" w:rsidP="00470F4C">
      <w:pPr>
        <w:rPr>
          <w:lang w:eastAsia="ru-RU"/>
        </w:rPr>
      </w:pPr>
      <w:r>
        <w:rPr>
          <w:lang w:eastAsia="ru-RU"/>
        </w:rPr>
        <w:t>Недостатки:</w:t>
      </w:r>
    </w:p>
    <w:p w:rsidR="007D08E4" w:rsidRDefault="007D08E4" w:rsidP="007D08E4">
      <w:pPr>
        <w:rPr>
          <w:lang w:eastAsia="ru-RU"/>
        </w:rPr>
      </w:pPr>
      <w:r>
        <w:rPr>
          <w:lang w:eastAsia="ru-RU"/>
        </w:rPr>
        <w:t>Несмотря на обширный список достоинств, для решения поставленной задачи функциями данного программного продукта, выявлены следующие недостатки:</w:t>
      </w:r>
    </w:p>
    <w:p w:rsidR="007D08E4" w:rsidRDefault="007D08E4" w:rsidP="00397E78">
      <w:pPr>
        <w:pStyle w:val="a8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Отсутствует модуль с функциями, которые необходимы для решения данной задачи;</w:t>
      </w:r>
    </w:p>
    <w:p w:rsidR="007D08E4" w:rsidRDefault="007D08E4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Разработка нового модуля под данную платформу требует особых навыков, большого количества затрат материальных ресурсов и времени.</w:t>
      </w:r>
    </w:p>
    <w:p w:rsidR="00217A9F" w:rsidRDefault="007D08E4" w:rsidP="00217A9F">
      <w:pPr>
        <w:rPr>
          <w:lang w:eastAsia="ru-RU"/>
        </w:rPr>
      </w:pPr>
      <w:r>
        <w:rPr>
          <w:lang w:eastAsia="ru-RU"/>
        </w:rPr>
        <w:t xml:space="preserve">Данные недостатки критичны для </w:t>
      </w:r>
      <w:r w:rsidR="00217A9F">
        <w:rPr>
          <w:lang w:eastAsia="ru-RU"/>
        </w:rPr>
        <w:t>нашей задачи.</w:t>
      </w:r>
    </w:p>
    <w:p w:rsidR="00217A9F" w:rsidRPr="00022076" w:rsidRDefault="00803CE2" w:rsidP="00217A9F">
      <w:pPr>
        <w:pStyle w:val="1"/>
        <w:rPr>
          <w:lang w:eastAsia="ru-RU"/>
        </w:rPr>
      </w:pPr>
      <w:bookmarkStart w:id="6" w:name="_Toc7788967"/>
      <w:r>
        <w:rPr>
          <w:lang w:eastAsia="ru-RU"/>
        </w:rPr>
        <w:t>1.1.3</w:t>
      </w:r>
      <w:r w:rsidR="00022076" w:rsidRPr="00983CA4">
        <w:rPr>
          <w:lang w:eastAsia="ru-RU"/>
        </w:rPr>
        <w:t xml:space="preserve"> </w:t>
      </w:r>
      <w:r w:rsidR="00217A9F">
        <w:rPr>
          <w:lang w:eastAsia="ru-RU"/>
        </w:rPr>
        <w:t xml:space="preserve"> </w:t>
      </w:r>
      <w:r w:rsidR="00022076"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T</w:t>
      </w:r>
      <w:r w:rsidR="00022076">
        <w:rPr>
          <w:lang w:val="en-US" w:eastAsia="ru-RU"/>
        </w:rPr>
        <w:t>ECHCARD</w:t>
      </w:r>
      <w:r w:rsidR="00022076">
        <w:rPr>
          <w:lang w:eastAsia="ru-RU"/>
        </w:rPr>
        <w:t>»</w:t>
      </w:r>
      <w:bookmarkEnd w:id="6"/>
    </w:p>
    <w:p w:rsidR="00BA1AFF" w:rsidRDefault="00BA1AFF" w:rsidP="00BA1AFF">
      <w:pPr>
        <w:rPr>
          <w:lang w:eastAsia="ru-RU"/>
        </w:rPr>
      </w:pPr>
      <w:r w:rsidRPr="00BA1AFF">
        <w:rPr>
          <w:lang w:val="en-US" w:eastAsia="ru-RU"/>
        </w:rPr>
        <w:t>Techcard</w:t>
      </w:r>
      <w:r w:rsidRPr="00BA1AFF">
        <w:rPr>
          <w:lang w:eastAsia="ru-RU"/>
        </w:rPr>
        <w:t xml:space="preserve"> – </w:t>
      </w:r>
      <w:r>
        <w:rPr>
          <w:lang w:eastAsia="ru-RU"/>
        </w:rPr>
        <w:t xml:space="preserve">это система для проектирования маршрутов, технологических процессов для нужд производства. Данное решение позволяет автоматизировать формирование комплекта технической документации, технологических ведомостей и других документов, используемых на производстве. </w:t>
      </w:r>
      <w:r w:rsidR="001B462D">
        <w:rPr>
          <w:lang w:eastAsia="ru-RU"/>
        </w:rPr>
        <w:t>С</w:t>
      </w:r>
      <w:r>
        <w:rPr>
          <w:lang w:eastAsia="ru-RU"/>
        </w:rPr>
        <w:t xml:space="preserve">истема является комплексом программ, </w:t>
      </w:r>
      <w:r>
        <w:rPr>
          <w:lang w:eastAsia="ru-RU"/>
        </w:rPr>
        <w:lastRenderedPageBreak/>
        <w:t xml:space="preserve">которые могут использоваться как пакетом, так и отдельными независимыми модулями. Пакет </w:t>
      </w:r>
      <w:r>
        <w:rPr>
          <w:lang w:val="en-US" w:eastAsia="ru-RU"/>
        </w:rPr>
        <w:t>Techcard</w:t>
      </w:r>
      <w:r>
        <w:rPr>
          <w:lang w:eastAsia="ru-RU"/>
        </w:rPr>
        <w:t xml:space="preserve"> включает в себя: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Систему, позволяющую организованно хранить конструкторскую и технологическую документацию, обеспечивающую тем самым взаимодействие между конструкторским и технологическим отделами;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проектирования технологического процесса для производства, позволяющую сформировать полный пакет технологической документации;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Систему автоматизированного рабочего места расцеховщика, предназначенное для создания маршрутов и сводных ведомостей;</w:t>
      </w:r>
    </w:p>
    <w:p w:rsidR="004D5090" w:rsidRDefault="004D5090" w:rsidP="00397E78">
      <w:pPr>
        <w:pStyle w:val="a8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Систему проектирования и оформления операционных эскизов, используемых в технологических документах. К тому же, </w:t>
      </w:r>
      <w:r>
        <w:rPr>
          <w:lang w:val="en-US" w:eastAsia="ru-RU"/>
        </w:rPr>
        <w:t>TECHCARD</w:t>
      </w:r>
      <w:r w:rsidRPr="004D5090">
        <w:rPr>
          <w:lang w:eastAsia="ru-RU"/>
        </w:rPr>
        <w:t xml:space="preserve"> </w:t>
      </w:r>
      <w:r>
        <w:rPr>
          <w:lang w:eastAsia="ru-RU"/>
        </w:rPr>
        <w:t xml:space="preserve">позволяет работать с эскизами, созданными в системах стороннего программного обеспечения, такого как </w:t>
      </w:r>
      <w:r>
        <w:rPr>
          <w:lang w:val="en-US" w:eastAsia="ru-RU"/>
        </w:rPr>
        <w:t>AutoCAD</w:t>
      </w:r>
      <w:r w:rsidRPr="004D5090">
        <w:rPr>
          <w:lang w:eastAsia="ru-RU"/>
        </w:rPr>
        <w:t xml:space="preserve">, </w:t>
      </w:r>
      <w:r>
        <w:rPr>
          <w:lang w:val="en-US" w:eastAsia="ru-RU"/>
        </w:rPr>
        <w:t>SolidWorks</w:t>
      </w:r>
      <w:r w:rsidRPr="004D5090">
        <w:rPr>
          <w:lang w:eastAsia="ru-RU"/>
        </w:rPr>
        <w:t xml:space="preserve">, </w:t>
      </w:r>
      <w:r>
        <w:rPr>
          <w:lang w:eastAsia="ru-RU"/>
        </w:rPr>
        <w:t xml:space="preserve">и других. </w:t>
      </w:r>
    </w:p>
    <w:p w:rsidR="00D52D33" w:rsidRDefault="00D52D33" w:rsidP="00967B2E">
      <w:pPr>
        <w:rPr>
          <w:lang w:eastAsia="ru-RU"/>
        </w:rPr>
      </w:pPr>
      <w:r w:rsidRPr="00D52D33">
        <w:rPr>
          <w:lang w:eastAsia="ru-RU"/>
        </w:rPr>
        <w:t>Система</w:t>
      </w:r>
      <w:r>
        <w:rPr>
          <w:lang w:eastAsia="ru-RU"/>
        </w:rPr>
        <w:t xml:space="preserve"> </w:t>
      </w:r>
      <w:r>
        <w:rPr>
          <w:lang w:val="en-US" w:eastAsia="ru-RU"/>
        </w:rPr>
        <w:t>TECHCARD</w:t>
      </w:r>
      <w:r w:rsidRPr="00D52D33">
        <w:rPr>
          <w:lang w:eastAsia="ru-RU"/>
        </w:rPr>
        <w:t xml:space="preserve"> </w:t>
      </w:r>
      <w:r>
        <w:rPr>
          <w:lang w:eastAsia="ru-RU"/>
        </w:rPr>
        <w:t>имеет следующие достоинства: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Возможность взаимодействия со сторонними системами управления базами данных, таких как </w:t>
      </w:r>
      <w:r>
        <w:rPr>
          <w:lang w:val="en-US" w:eastAsia="ru-RU"/>
        </w:rPr>
        <w:t>Oracle</w:t>
      </w:r>
      <w:r w:rsidRPr="00D52D33">
        <w:rPr>
          <w:lang w:eastAsia="ru-RU"/>
        </w:rPr>
        <w:t xml:space="preserve"> </w:t>
      </w:r>
      <w:r>
        <w:rPr>
          <w:lang w:eastAsia="ru-RU"/>
        </w:rPr>
        <w:t>и</w:t>
      </w:r>
      <w:r w:rsidRPr="00D52D33">
        <w:rPr>
          <w:lang w:eastAsia="ru-RU"/>
        </w:rPr>
        <w:t xml:space="preserve"> </w:t>
      </w:r>
      <w:r>
        <w:rPr>
          <w:lang w:val="en-US" w:eastAsia="ru-RU"/>
        </w:rPr>
        <w:t>InterBase</w:t>
      </w:r>
      <w:r w:rsidRPr="00D52D33">
        <w:rPr>
          <w:lang w:eastAsia="ru-RU"/>
        </w:rPr>
        <w:t xml:space="preserve"> 5.6</w:t>
      </w:r>
      <w:r>
        <w:rPr>
          <w:lang w:eastAsia="ru-RU"/>
        </w:rPr>
        <w:t>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Автоматическое формирование различных ведомостей на изделие, а также подетальные и сводные ведомости, расцеховочные маршруты, ведомости заготовок, нормы времени и материала;</w:t>
      </w:r>
    </w:p>
    <w:p w:rsidR="00D52D33" w:rsidRDefault="00D52D33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42652B">
        <w:rPr>
          <w:lang w:eastAsia="ru-RU"/>
        </w:rPr>
        <w:t xml:space="preserve">Отдельные рабочие места для проектирования расцеховочных маршрутов и расчета норм материала. В зависимости от входных и выходных материалов, расцеховочные маршруты </w:t>
      </w:r>
      <w:r w:rsidR="0042652B">
        <w:rPr>
          <w:lang w:eastAsia="ru-RU"/>
        </w:rPr>
        <w:lastRenderedPageBreak/>
        <w:t>корректируются, тем самым сокращая время на исправление ошибок и неточностей в маршруте;</w:t>
      </w:r>
    </w:p>
    <w:p w:rsidR="00DF05ED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Позволяет просматривать и печатать комплекты документов, тем самым помогая отследить неточности и </w:t>
      </w:r>
      <w:r w:rsidR="00DF05ED">
        <w:rPr>
          <w:lang w:eastAsia="ru-RU"/>
        </w:rPr>
        <w:t>проконтро</w:t>
      </w:r>
      <w:r>
        <w:rPr>
          <w:lang w:eastAsia="ru-RU"/>
        </w:rPr>
        <w:t>лировать</w:t>
      </w:r>
      <w:r w:rsidR="00DF05ED">
        <w:rPr>
          <w:lang w:eastAsia="ru-RU"/>
        </w:rPr>
        <w:t xml:space="preserve"> технологический процесс;</w:t>
      </w:r>
    </w:p>
    <w:p w:rsidR="0042652B" w:rsidRDefault="0042652B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 </w:t>
      </w:r>
      <w:r w:rsidR="00DF05ED">
        <w:rPr>
          <w:lang w:eastAsia="ru-RU"/>
        </w:rPr>
        <w:t>Позволяет увидеть состав изделия на рабочем месте, настроить параметры рабочего места для выдачи документации на деталь или изделие;</w:t>
      </w:r>
    </w:p>
    <w:p w:rsidR="00DF05ED" w:rsidRPr="00D52D33" w:rsidRDefault="00DF05ED" w:rsidP="00397E78">
      <w:pPr>
        <w:pStyle w:val="a8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Обеспечивает связь с внешними системами, а также доступ к параметрам технологического процесса в базе данных;</w:t>
      </w:r>
    </w:p>
    <w:p w:rsidR="00967B2E" w:rsidRDefault="001B462D" w:rsidP="001B462D">
      <w:pPr>
        <w:rPr>
          <w:lang w:eastAsia="ru-RU"/>
        </w:rPr>
      </w:pPr>
      <w:r>
        <w:rPr>
          <w:lang w:eastAsia="ru-RU"/>
        </w:rPr>
        <w:t>Данное программное обеспечение имеет большой ряд решаемых задач, отличную поддержку государственных стандартов документации.</w:t>
      </w:r>
    </w:p>
    <w:p w:rsidR="00217A9F" w:rsidRDefault="00DF05ED" w:rsidP="001B462D">
      <w:pPr>
        <w:rPr>
          <w:lang w:eastAsia="ru-RU"/>
        </w:rPr>
      </w:pPr>
      <w:r>
        <w:rPr>
          <w:lang w:eastAsia="ru-RU"/>
        </w:rPr>
        <w:t>Недостатком системы является: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Неполное разграничение ролей. Некоторые функции доступны либо всем пользователям системы, либо нужные функции недоступны некоторой группе пользователей, из-за чего теряется время на обеспечение производства документацией;</w:t>
      </w:r>
    </w:p>
    <w:p w:rsidR="00DF05ED" w:rsidRDefault="00DF05ED" w:rsidP="00397E78">
      <w:pPr>
        <w:pStyle w:val="a8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Внедрение системы в производство требует большого количества временных и материальных затрат н</w:t>
      </w:r>
      <w:r w:rsidR="00022076">
        <w:rPr>
          <w:lang w:eastAsia="ru-RU"/>
        </w:rPr>
        <w:t>а обучение.</w:t>
      </w:r>
    </w:p>
    <w:p w:rsidR="00217A9F" w:rsidRPr="00DF05ED" w:rsidRDefault="00022076" w:rsidP="00397E78">
      <w:pPr>
        <w:pStyle w:val="1"/>
        <w:numPr>
          <w:ilvl w:val="2"/>
          <w:numId w:val="17"/>
        </w:numPr>
        <w:rPr>
          <w:lang w:eastAsia="ru-RU"/>
        </w:rPr>
      </w:pPr>
      <w:bookmarkStart w:id="7" w:name="_Toc7788968"/>
      <w:r>
        <w:rPr>
          <w:lang w:eastAsia="ru-RU"/>
        </w:rPr>
        <w:t>Обзор программного обеспечения «</w:t>
      </w:r>
      <w:r w:rsidR="00217A9F">
        <w:rPr>
          <w:lang w:val="en-US" w:eastAsia="ru-RU"/>
        </w:rPr>
        <w:t>ADEM</w:t>
      </w:r>
      <w:r w:rsidR="00217A9F" w:rsidRPr="00DF05ED">
        <w:rPr>
          <w:lang w:eastAsia="ru-RU"/>
        </w:rPr>
        <w:t>-</w:t>
      </w:r>
      <w:r w:rsidR="00217A9F">
        <w:rPr>
          <w:lang w:val="en-US" w:eastAsia="ru-RU"/>
        </w:rPr>
        <w:t>VX</w:t>
      </w:r>
      <w:r>
        <w:rPr>
          <w:lang w:eastAsia="ru-RU"/>
        </w:rPr>
        <w:t>»</w:t>
      </w:r>
      <w:bookmarkEnd w:id="7"/>
    </w:p>
    <w:p w:rsidR="00BD201F" w:rsidRDefault="00BD201F" w:rsidP="00803CE2">
      <w:pPr>
        <w:rPr>
          <w:lang w:eastAsia="ru-RU"/>
        </w:rPr>
      </w:pP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>является системой сквозного проектирования. Благодаря набору различных, но связ</w:t>
      </w:r>
      <w:r w:rsidR="008C682F">
        <w:rPr>
          <w:lang w:eastAsia="ru-RU"/>
        </w:rPr>
        <w:t>ан</w:t>
      </w:r>
      <w:r>
        <w:rPr>
          <w:lang w:eastAsia="ru-RU"/>
        </w:rPr>
        <w:t>ных между собой инструментов обеспечивает полное объединение работы сотрудников по подготовке производства, тем самым позволяет сократить время на разработку и налаживание производственного процесса.</w:t>
      </w:r>
    </w:p>
    <w:p w:rsidR="00BD201F" w:rsidRDefault="00BD201F" w:rsidP="00803CE2">
      <w:pPr>
        <w:rPr>
          <w:lang w:eastAsia="ru-RU"/>
        </w:rPr>
      </w:pPr>
      <w:r>
        <w:rPr>
          <w:lang w:eastAsia="ru-RU"/>
        </w:rPr>
        <w:t xml:space="preserve">Система позволяет автоматизировать решение проектных, конструкторских и технологических задач. </w:t>
      </w:r>
      <w:r>
        <w:rPr>
          <w:lang w:val="en-US" w:eastAsia="ru-RU"/>
        </w:rPr>
        <w:t>ADEM</w:t>
      </w:r>
      <w:r w:rsidRPr="00BD201F">
        <w:rPr>
          <w:lang w:eastAsia="ru-RU"/>
        </w:rPr>
        <w:t xml:space="preserve"> </w:t>
      </w:r>
      <w:r>
        <w:rPr>
          <w:lang w:eastAsia="ru-RU"/>
        </w:rPr>
        <w:t xml:space="preserve">подходит для </w:t>
      </w:r>
      <w:r>
        <w:rPr>
          <w:lang w:eastAsia="ru-RU"/>
        </w:rPr>
        <w:lastRenderedPageBreak/>
        <w:t xml:space="preserve">машиностроительной промышленности, используется в производстве авиационной, аэрокосмической, приборной продукции, а также электронного оборудования. Система </w:t>
      </w:r>
      <w:r w:rsidR="006B3667">
        <w:rPr>
          <w:lang w:eastAsia="ru-RU"/>
        </w:rPr>
        <w:t>помогает</w:t>
      </w:r>
      <w:r>
        <w:rPr>
          <w:lang w:eastAsia="ru-RU"/>
        </w:rPr>
        <w:t xml:space="preserve"> наладить проектирование и производство сложных механизмов, пресс-форм и штампов. Данное программное обеспечение подходит для работы </w:t>
      </w:r>
      <w:r w:rsidR="00B81129">
        <w:rPr>
          <w:lang w:eastAsia="ru-RU"/>
        </w:rPr>
        <w:t>специалистов по техническому дизайну, конструкторам, технологам и архитекторам.</w:t>
      </w:r>
    </w:p>
    <w:p w:rsidR="008C682F" w:rsidRPr="00BD201F" w:rsidRDefault="008C682F" w:rsidP="00803CE2">
      <w:pPr>
        <w:rPr>
          <w:lang w:eastAsia="ru-RU"/>
        </w:rPr>
      </w:pPr>
      <w:r>
        <w:rPr>
          <w:lang w:eastAsia="ru-RU"/>
        </w:rPr>
        <w:t>Система позволяет решать следующие задачи: проектирование и моделирование изделий, оформление конструкторской документации, проектирование технологических процессов, оформление технологической документации, программирование станков с числовым программным управлением, хранение данных в архивах, обновление данных, работа с трудовым нормированием сотрудников, управление справочниками.</w:t>
      </w:r>
    </w:p>
    <w:p w:rsidR="006B3667" w:rsidRPr="0008006D" w:rsidRDefault="00803CE2" w:rsidP="00587CB8">
      <w:r w:rsidRPr="008C682F">
        <w:t xml:space="preserve">Система состоит из нескольких модулей, таких как </w:t>
      </w:r>
      <w:r w:rsidRPr="008C682F">
        <w:rPr>
          <w:lang w:val="en-US"/>
        </w:rPr>
        <w:t>PDM</w:t>
      </w:r>
      <w:r w:rsidRPr="008C682F">
        <w:t xml:space="preserve">, </w:t>
      </w:r>
      <w:r w:rsidRPr="008C682F">
        <w:rPr>
          <w:lang w:val="en-US"/>
        </w:rPr>
        <w:t>CAD</w:t>
      </w:r>
      <w:r w:rsidRPr="008C682F">
        <w:t xml:space="preserve">, </w:t>
      </w:r>
      <w:r w:rsidRPr="008C682F">
        <w:rPr>
          <w:lang w:val="en-US"/>
        </w:rPr>
        <w:t>CAPP</w:t>
      </w:r>
      <w:r w:rsidRPr="008C682F">
        <w:t xml:space="preserve">, </w:t>
      </w:r>
      <w:r w:rsidRPr="008C682F">
        <w:rPr>
          <w:lang w:val="en-US"/>
        </w:rPr>
        <w:t>CAM</w:t>
      </w:r>
      <w:r w:rsidRPr="008C682F">
        <w:t xml:space="preserve">, </w:t>
      </w:r>
      <w:r w:rsidRPr="008C682F">
        <w:rPr>
          <w:lang w:val="en-US"/>
        </w:rPr>
        <w:t>NTR</w:t>
      </w:r>
      <w:r w:rsidRPr="008C682F">
        <w:t xml:space="preserve">, </w:t>
      </w:r>
      <w:r w:rsidRPr="008C682F">
        <w:rPr>
          <w:lang w:val="en-US"/>
        </w:rPr>
        <w:t>Assembly</w:t>
      </w:r>
      <w:r w:rsidRPr="008C682F">
        <w:t xml:space="preserve">, </w:t>
      </w:r>
      <w:r w:rsidRPr="008C682F">
        <w:rPr>
          <w:lang w:val="en-US"/>
        </w:rPr>
        <w:t>i</w:t>
      </w:r>
      <w:r w:rsidRPr="008C682F">
        <w:t>-</w:t>
      </w:r>
      <w:r w:rsidRPr="008C682F">
        <w:rPr>
          <w:lang w:val="en-US"/>
        </w:rPr>
        <w:t>Ris</w:t>
      </w:r>
      <w:r w:rsidRPr="008C682F">
        <w:t>.</w:t>
      </w:r>
      <w:r w:rsidR="006B3667">
        <w:t xml:space="preserve"> Модуль </w:t>
      </w:r>
      <w:r w:rsidR="006B3667">
        <w:rPr>
          <w:lang w:val="en-US"/>
        </w:rPr>
        <w:t>PDM</w:t>
      </w:r>
      <w:r w:rsidR="006B3667" w:rsidRPr="006B3667">
        <w:t xml:space="preserve"> </w:t>
      </w:r>
      <w:r w:rsidR="006B3667">
        <w:t>(</w:t>
      </w:r>
      <w:r w:rsidR="006B3667">
        <w:rPr>
          <w:lang w:val="en-US"/>
        </w:rPr>
        <w:t>Product</w:t>
      </w:r>
      <w:r w:rsidR="006B3667" w:rsidRPr="006B3667">
        <w:t xml:space="preserve"> </w:t>
      </w:r>
      <w:r w:rsidR="006B3667">
        <w:rPr>
          <w:lang w:val="en-US"/>
        </w:rPr>
        <w:t>Data</w:t>
      </w:r>
      <w:r w:rsidR="006B3667" w:rsidRPr="006B3667">
        <w:t xml:space="preserve"> </w:t>
      </w:r>
      <w:r w:rsidR="006B3667">
        <w:rPr>
          <w:lang w:val="en-US"/>
        </w:rPr>
        <w:t>Management</w:t>
      </w:r>
      <w:r w:rsidR="006B3667" w:rsidRPr="006B3667">
        <w:t xml:space="preserve"> – </w:t>
      </w:r>
      <w:r w:rsidR="006B3667">
        <w:t xml:space="preserve">система управления данными об изделии) позволяет структурированно хранить документы и управлять данными изделия. Модуль </w:t>
      </w:r>
      <w:r w:rsidR="006B3667">
        <w:rPr>
          <w:lang w:val="en-US"/>
        </w:rPr>
        <w:t>CAD</w:t>
      </w:r>
      <w:r w:rsidR="006B3667" w:rsidRPr="006B3667">
        <w:t xml:space="preserve"> (</w:t>
      </w:r>
      <w:r w:rsidR="006B3667">
        <w:rPr>
          <w:lang w:val="en-US"/>
        </w:rPr>
        <w:t>Computer</w:t>
      </w:r>
      <w:r w:rsidR="006B3667" w:rsidRPr="006B3667">
        <w:t xml:space="preserve"> </w:t>
      </w:r>
      <w:r w:rsidR="006B3667">
        <w:rPr>
          <w:lang w:val="en-US"/>
        </w:rPr>
        <w:t>Aided</w:t>
      </w:r>
      <w:r w:rsidR="006B3667" w:rsidRPr="006B3667">
        <w:t xml:space="preserve"> </w:t>
      </w:r>
      <w:r w:rsidR="006B3667">
        <w:rPr>
          <w:lang w:val="en-US"/>
        </w:rPr>
        <w:t>Design</w:t>
      </w:r>
      <w:r w:rsidR="006B3667" w:rsidRPr="006B3667">
        <w:t xml:space="preserve"> – </w:t>
      </w:r>
      <w:r w:rsidR="006B3667">
        <w:t>система автоматизированного проектирования</w:t>
      </w:r>
      <w:r w:rsidR="00481EEC" w:rsidRPr="00481EEC">
        <w:t xml:space="preserve"> [10]</w:t>
      </w:r>
      <w:r w:rsidR="006B3667" w:rsidRPr="006B3667">
        <w:t>)</w:t>
      </w:r>
      <w:r w:rsidR="00481EEC" w:rsidRPr="00481EEC">
        <w:t xml:space="preserve"> </w:t>
      </w:r>
      <w:r w:rsidR="00481EEC">
        <w:t>предназначен для плоского и объемного моделирования, создания чертежей и другой конструкторской документации. Модуль C</w:t>
      </w:r>
      <w:r w:rsidR="00481EEC">
        <w:rPr>
          <w:lang w:val="en-US"/>
        </w:rPr>
        <w:t>APP</w:t>
      </w:r>
      <w:r w:rsidR="00481EEC">
        <w:t xml:space="preserve"> (</w:t>
      </w:r>
      <w:r w:rsidR="00062C63">
        <w:rPr>
          <w:lang w:val="en-US"/>
        </w:rPr>
        <w:t>Computer</w:t>
      </w:r>
      <w:r w:rsidR="00062C63" w:rsidRPr="00062C63">
        <w:t>-</w:t>
      </w:r>
      <w:r w:rsidR="00062C63">
        <w:rPr>
          <w:lang w:val="en-US"/>
        </w:rPr>
        <w:t>Aided</w:t>
      </w:r>
      <w:r w:rsidR="00062C63" w:rsidRPr="00062C63">
        <w:t xml:space="preserve"> </w:t>
      </w:r>
      <w:r w:rsidR="00062C63">
        <w:rPr>
          <w:lang w:val="en-US"/>
        </w:rPr>
        <w:t>Process</w:t>
      </w:r>
      <w:r w:rsidR="00062C63" w:rsidRPr="00062C63">
        <w:t xml:space="preserve"> </w:t>
      </w:r>
      <w:r w:rsidR="00062C63">
        <w:rPr>
          <w:lang w:val="en-US"/>
        </w:rPr>
        <w:t>Planning</w:t>
      </w:r>
      <w:r w:rsidR="00062C63" w:rsidRPr="00062C63">
        <w:t xml:space="preserve"> –</w:t>
      </w:r>
      <w:r w:rsidR="00062C63">
        <w:t xml:space="preserve"> автоматизированная система проектирования технологических процессов и оформления документации </w:t>
      </w:r>
      <w:r w:rsidR="00062C63" w:rsidRPr="00062C63">
        <w:t>[11]</w:t>
      </w:r>
      <w:r w:rsidR="00481EEC">
        <w:t>)</w:t>
      </w:r>
      <w:r w:rsidR="00062C63">
        <w:t xml:space="preserve"> позволяет автоматизировать проектирование единичных и групповых технологических процессов, оформить ведомости деталей по всем технологическим операциям для машиностроения и приборостроения в соответствии с Единой системой технологической документации. Данный модуль содержит справочники оборудования, инструментов, материалов и оснастки, позволяет автоматизировать расчет трудовых норм и расход материалов.  </w:t>
      </w:r>
      <w:r w:rsidR="00F85989">
        <w:t xml:space="preserve">Модуль </w:t>
      </w:r>
      <w:r w:rsidR="00F85989">
        <w:rPr>
          <w:lang w:val="en-US"/>
        </w:rPr>
        <w:t>CAM</w:t>
      </w:r>
      <w:r w:rsidR="00F85989" w:rsidRPr="00F85989">
        <w:t xml:space="preserve"> (</w:t>
      </w:r>
      <w:r w:rsidR="00F85989">
        <w:rPr>
          <w:lang w:val="en-US"/>
        </w:rPr>
        <w:t>Computer</w:t>
      </w:r>
      <w:r w:rsidR="00F85989" w:rsidRPr="00F85989">
        <w:t>-</w:t>
      </w:r>
      <w:r w:rsidR="00F85989">
        <w:rPr>
          <w:lang w:val="en-US"/>
        </w:rPr>
        <w:t>Aided</w:t>
      </w:r>
      <w:r w:rsidR="00F85989" w:rsidRPr="00F85989">
        <w:t xml:space="preserve"> </w:t>
      </w:r>
      <w:r w:rsidR="00F85989">
        <w:rPr>
          <w:lang w:val="en-US"/>
        </w:rPr>
        <w:t>Manufacturing</w:t>
      </w:r>
      <w:r w:rsidR="00F85989" w:rsidRPr="00F85989">
        <w:t xml:space="preserve"> – </w:t>
      </w:r>
      <w:r w:rsidR="00F85989">
        <w:t xml:space="preserve">система </w:t>
      </w:r>
      <w:r w:rsidR="00F85989">
        <w:lastRenderedPageBreak/>
        <w:t>автоматизированного производства</w:t>
      </w:r>
      <w:r w:rsidR="00185540" w:rsidRPr="00185540">
        <w:t xml:space="preserve"> [10]</w:t>
      </w:r>
      <w:r w:rsidR="00F85989" w:rsidRPr="00F85989">
        <w:t>)</w:t>
      </w:r>
      <w:r w:rsidR="00F85989">
        <w:t xml:space="preserve"> помогает создавать управляющие программы для различных видов станков и систем с ЧПУ, в том числе многоканальное оборудование. </w:t>
      </w:r>
      <w:r w:rsidR="00185540">
        <w:t xml:space="preserve">Управляющая программа создается в соответствии с общим технологическим процессом изготовления детали. Модуль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NTR</w:t>
      </w:r>
      <w:r w:rsidR="00185540" w:rsidRPr="00185540">
        <w:t xml:space="preserve"> </w:t>
      </w:r>
      <w:r w:rsidR="00185540">
        <w:t xml:space="preserve">(Нормирование и технологические расчеты) позволяет быстро и эффективно определить норму времени на изготовление изделия и отдельных его деталей в автоматизированном режиме.  Подсистема </w:t>
      </w:r>
      <w:r w:rsidR="00185540">
        <w:rPr>
          <w:lang w:val="en-US"/>
        </w:rPr>
        <w:t>ADEM</w:t>
      </w:r>
      <w:r w:rsidR="00185540" w:rsidRPr="00185540">
        <w:t xml:space="preserve"> </w:t>
      </w:r>
      <w:r w:rsidR="00185540">
        <w:rPr>
          <w:lang w:val="en-US"/>
        </w:rPr>
        <w:t>Assembly</w:t>
      </w:r>
      <w:r w:rsidR="00185540" w:rsidRPr="00185540">
        <w:t xml:space="preserve"> </w:t>
      </w:r>
      <w:r w:rsidR="00185540">
        <w:t xml:space="preserve">предназначена для эффективного проведения работ по сборкам изделия. </w:t>
      </w:r>
      <w:r w:rsidR="00A22F3C">
        <w:t xml:space="preserve">Справочная система </w:t>
      </w:r>
      <w:r w:rsidR="00A22F3C">
        <w:rPr>
          <w:lang w:val="en-US"/>
        </w:rPr>
        <w:t>i</w:t>
      </w:r>
      <w:r w:rsidR="00A22F3C" w:rsidRPr="0008006D">
        <w:t>-</w:t>
      </w:r>
      <w:r w:rsidR="00A22F3C">
        <w:rPr>
          <w:lang w:val="en-US"/>
        </w:rPr>
        <w:t>Ris</w:t>
      </w:r>
      <w:r w:rsidR="00A22F3C" w:rsidRPr="0008006D">
        <w:t xml:space="preserve">, </w:t>
      </w:r>
      <w:r w:rsidR="00A22F3C">
        <w:t xml:space="preserve">входящая в комплект программ </w:t>
      </w:r>
      <w:r w:rsidR="0008006D">
        <w:rPr>
          <w:lang w:val="en-US"/>
        </w:rPr>
        <w:t>ADEM</w:t>
      </w:r>
      <w:r w:rsidR="0008006D" w:rsidRPr="0008006D">
        <w:t xml:space="preserve">, </w:t>
      </w:r>
      <w:r w:rsidR="0008006D">
        <w:t xml:space="preserve">поддерживает многопользовательский режим работы и масштабируемость системы. Технология </w:t>
      </w:r>
      <w:r w:rsidR="0008006D">
        <w:rPr>
          <w:lang w:val="en-US"/>
        </w:rPr>
        <w:t>Net</w:t>
      </w:r>
      <w:r w:rsidR="0008006D" w:rsidRPr="0008006D">
        <w:t xml:space="preserve"> </w:t>
      </w:r>
      <w:r w:rsidR="0008006D">
        <w:rPr>
          <w:lang w:val="en-US"/>
        </w:rPr>
        <w:t>Remoting</w:t>
      </w:r>
      <w:r w:rsidR="0008006D" w:rsidRPr="0008006D">
        <w:t xml:space="preserve"> </w:t>
      </w:r>
      <w:r w:rsidR="0008006D">
        <w:t>предназначена для взаимодействия удаленных объектов</w:t>
      </w:r>
      <w:r w:rsidR="0008006D" w:rsidRPr="0008006D">
        <w:t xml:space="preserve"> [12].</w:t>
      </w:r>
      <w:r w:rsidR="0008006D">
        <w:t xml:space="preserve"> </w:t>
      </w:r>
    </w:p>
    <w:p w:rsidR="00803CE2" w:rsidRDefault="009C79C8" w:rsidP="00803CE2">
      <w:pPr>
        <w:rPr>
          <w:shd w:val="clear" w:color="auto" w:fill="FFFFFF"/>
        </w:rPr>
      </w:pPr>
      <w:r>
        <w:t xml:space="preserve"> </w:t>
      </w:r>
      <w:r w:rsidR="00587CB8">
        <w:rPr>
          <w:shd w:val="clear" w:color="auto" w:fill="FFFFFF"/>
        </w:rPr>
        <w:t>Достоинствами данного программного решения являются: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Полное создание технической документации, начиная с проектирования детали и заканчивая готовыми маршрутными картами;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Комплексный подход к разработке технологического процесса, который охватывает различные сферы производства;</w:t>
      </w:r>
    </w:p>
    <w:p w:rsidR="00587CB8" w:rsidRDefault="00587CB8" w:rsidP="00397E78">
      <w:pPr>
        <w:pStyle w:val="a8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Модули являются полноценным программным обеспечением.</w:t>
      </w:r>
    </w:p>
    <w:p w:rsidR="00587CB8" w:rsidRDefault="00587CB8" w:rsidP="00587CB8">
      <w:pPr>
        <w:ind w:left="360" w:firstLine="0"/>
        <w:rPr>
          <w:shd w:val="clear" w:color="auto" w:fill="FFFFFF"/>
        </w:rPr>
      </w:pPr>
      <w:r>
        <w:rPr>
          <w:shd w:val="clear" w:color="auto" w:fill="FFFFFF"/>
        </w:rPr>
        <w:t>Стоит также упомянуть о недостатках данной системы: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>Большая стоимость данной системы;</w:t>
      </w:r>
    </w:p>
    <w:p w:rsidR="00587CB8" w:rsidRDefault="00587CB8" w:rsidP="00397E78">
      <w:pPr>
        <w:pStyle w:val="a8"/>
        <w:numPr>
          <w:ilvl w:val="0"/>
          <w:numId w:val="19"/>
        </w:numPr>
        <w:rPr>
          <w:shd w:val="clear" w:color="auto" w:fill="FFFFFF"/>
        </w:rPr>
      </w:pPr>
      <w:r>
        <w:rPr>
          <w:shd w:val="clear" w:color="auto" w:fill="FFFFFF"/>
        </w:rPr>
        <w:t xml:space="preserve">Для внедрения в производство и обучения сотрудников, </w:t>
      </w:r>
      <w:r w:rsidR="00BE4983">
        <w:rPr>
          <w:shd w:val="clear" w:color="auto" w:fill="FFFFFF"/>
        </w:rPr>
        <w:t>понадобится большое количество материальных ресурсов и времени.</w:t>
      </w:r>
    </w:p>
    <w:p w:rsidR="00BE4983" w:rsidRDefault="00022076" w:rsidP="00397E78">
      <w:pPr>
        <w:pStyle w:val="1"/>
        <w:numPr>
          <w:ilvl w:val="2"/>
          <w:numId w:val="17"/>
        </w:numPr>
        <w:rPr>
          <w:rFonts w:eastAsiaTheme="minorHAnsi"/>
          <w:shd w:val="clear" w:color="auto" w:fill="FFFFFF"/>
          <w:lang w:val="en-US"/>
        </w:rPr>
      </w:pPr>
      <w:bookmarkStart w:id="8" w:name="_Toc7788969"/>
      <w:r>
        <w:rPr>
          <w:rFonts w:eastAsiaTheme="minorHAnsi"/>
          <w:shd w:val="clear" w:color="auto" w:fill="FFFFFF"/>
        </w:rPr>
        <w:t>Обзор программного обеспечения «</w:t>
      </w:r>
      <w:r w:rsidR="00ED7BF7">
        <w:rPr>
          <w:rFonts w:eastAsiaTheme="minorHAnsi"/>
          <w:shd w:val="clear" w:color="auto" w:fill="FFFFFF"/>
          <w:lang w:val="en-US"/>
        </w:rPr>
        <w:t>Cimatron</w:t>
      </w:r>
      <w:r w:rsidR="000C11F4">
        <w:rPr>
          <w:rFonts w:eastAsiaTheme="minorHAnsi"/>
          <w:shd w:val="clear" w:color="auto" w:fill="FFFFFF"/>
          <w:lang w:val="en-US"/>
        </w:rPr>
        <w:t>E</w:t>
      </w:r>
      <w:r>
        <w:rPr>
          <w:rFonts w:eastAsiaTheme="minorHAnsi"/>
          <w:shd w:val="clear" w:color="auto" w:fill="FFFFFF"/>
        </w:rPr>
        <w:t>»</w:t>
      </w:r>
      <w:bookmarkEnd w:id="8"/>
    </w:p>
    <w:p w:rsidR="000C11F4" w:rsidRDefault="000C11F4" w:rsidP="000C11F4">
      <w:r w:rsidRPr="000C11F4">
        <w:t xml:space="preserve">Решения </w:t>
      </w:r>
      <w:r w:rsidRPr="000C11F4">
        <w:rPr>
          <w:lang w:val="en-US"/>
        </w:rPr>
        <w:t>CAD</w:t>
      </w:r>
      <w:r>
        <w:t>/</w:t>
      </w:r>
      <w:r w:rsidRPr="000C11F4">
        <w:rPr>
          <w:lang w:val="en-US"/>
        </w:rPr>
        <w:t>CAM</w:t>
      </w:r>
      <w:r w:rsidRPr="000C11F4">
        <w:t xml:space="preserve"> компании </w:t>
      </w:r>
      <w:r w:rsidRPr="000C11F4">
        <w:rPr>
          <w:lang w:val="en-US"/>
        </w:rPr>
        <w:t>Cimatron</w:t>
      </w:r>
      <w:r w:rsidRPr="000C11F4">
        <w:t xml:space="preserve"> охватывают весь процесс изготовления инс</w:t>
      </w:r>
      <w:r>
        <w:t>трументов - от составления документации</w:t>
      </w:r>
      <w:r w:rsidRPr="000C11F4">
        <w:t xml:space="preserve"> до проектирования, применения инженерных изменений и программирования </w:t>
      </w:r>
      <w:r w:rsidRPr="000C11F4">
        <w:lastRenderedPageBreak/>
        <w:t xml:space="preserve">ЧПУ. </w:t>
      </w:r>
      <w:r>
        <w:t xml:space="preserve">При переходе на данное программное обеспечение наработанная база импортируется, поэтому перевести производство на работу с </w:t>
      </w:r>
      <w:r>
        <w:rPr>
          <w:lang w:val="en-US"/>
        </w:rPr>
        <w:t>CimatronE</w:t>
      </w:r>
      <w:r w:rsidRPr="000C11F4">
        <w:t xml:space="preserve"> </w:t>
      </w:r>
      <w:r>
        <w:t xml:space="preserve">не потребует большого количества времени. </w:t>
      </w:r>
    </w:p>
    <w:p w:rsidR="00803CE2" w:rsidRDefault="000C11F4" w:rsidP="000C11F4">
      <w:r w:rsidRPr="000C11F4">
        <w:t xml:space="preserve">Cimatron предоставляет значительные преимущества для пресс-форм, штамповочных и производственных цехов, что </w:t>
      </w:r>
      <w:r>
        <w:t>позволяет производству быть более конкурентоспособным</w:t>
      </w:r>
      <w:r w:rsidR="00062C63">
        <w:t xml:space="preserve"> [13</w:t>
      </w:r>
      <w:r w:rsidRPr="000C11F4">
        <w:t>]</w:t>
      </w:r>
      <w:r>
        <w:t>.</w:t>
      </w:r>
    </w:p>
    <w:p w:rsidR="000C11F4" w:rsidRDefault="000C11F4" w:rsidP="000C11F4">
      <w:r>
        <w:t>Данное программное обеспечение имеет ряд достоинств: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Импорт данных из различных форматов без потери информации, возможность устранения неточностей, пробелов и совпадений;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Сокращение затрат времени на создание документации благодаря заранее заготовленным шаблонам, автоматическому исправлению и возможности ручной проверки созданных документов;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Сохранение точности в разработке сложных изделий, расчет допусков, шероховатостей при конструировании различных поверхностей, балок, отверстий, скосов. Данный подход позволяет максимально улучшить качество изделий и их сборки;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Возможность создания программ для станков с ЧПУ, что значительно сокращает процесс разработки технологического процесса и сокращает сроки изготовления изделия;</w:t>
      </w:r>
    </w:p>
    <w:p w:rsidR="00A53D41" w:rsidRDefault="00A53D41" w:rsidP="00397E78">
      <w:pPr>
        <w:pStyle w:val="a8"/>
        <w:numPr>
          <w:ilvl w:val="0"/>
          <w:numId w:val="23"/>
        </w:numPr>
      </w:pPr>
      <w:r>
        <w:t>Автоматизация формирования чертежей</w:t>
      </w:r>
      <w:r w:rsidR="00236BF7">
        <w:t xml:space="preserve"> и конструкторской документации</w:t>
      </w:r>
      <w:r>
        <w:t xml:space="preserve"> в соотв</w:t>
      </w:r>
      <w:r w:rsidR="00236BF7">
        <w:t>етствии с принятыми стандартами, которая позволяет сократить время на создание документации для выпуска новых изделий;</w:t>
      </w:r>
    </w:p>
    <w:p w:rsidR="00B236D8" w:rsidRDefault="00236BF7" w:rsidP="00397E78">
      <w:pPr>
        <w:pStyle w:val="a8"/>
        <w:numPr>
          <w:ilvl w:val="0"/>
          <w:numId w:val="23"/>
        </w:numPr>
      </w:pPr>
      <w:r>
        <w:t xml:space="preserve">Единая интегрированная система для создания детали или изделия. Таким образом, данное программное обеспечение </w:t>
      </w:r>
      <w:r>
        <w:lastRenderedPageBreak/>
        <w:t xml:space="preserve">позволяет оптимизировать процесс проектирования, сокращая время и устраняя ошибки во внесении изменений во все этапы изготовления изделия, начиная от конструирования и заканчивая разработкой маршрута и операционной документации. Работа в </w:t>
      </w:r>
      <w:r>
        <w:rPr>
          <w:lang w:val="en-US"/>
        </w:rPr>
        <w:t>CimatronE</w:t>
      </w:r>
      <w:r>
        <w:t xml:space="preserve"> позволяет организовать коллективную работу благодаря строгому разграничению прав доступа для специалистов различных направлений;</w:t>
      </w:r>
    </w:p>
    <w:p w:rsidR="00B236D8" w:rsidRDefault="00236BF7" w:rsidP="00397E78">
      <w:pPr>
        <w:pStyle w:val="a8"/>
        <w:numPr>
          <w:ilvl w:val="0"/>
          <w:numId w:val="23"/>
        </w:numPr>
      </w:pPr>
      <w:r w:rsidRPr="00B236D8">
        <w:t>Н</w:t>
      </w:r>
      <w:r>
        <w:t xml:space="preserve">есмотря на </w:t>
      </w:r>
      <w:r w:rsidR="00B236D8">
        <w:t>то, что данное программное обеспечение является зарубежной разработкой, оно полностью русифицировано, что позволяет использовать систему на отечественных предприятиях;</w:t>
      </w:r>
    </w:p>
    <w:p w:rsidR="00B236D8" w:rsidRPr="00B236D8" w:rsidRDefault="00B236D8" w:rsidP="00397E78">
      <w:pPr>
        <w:pStyle w:val="a8"/>
        <w:numPr>
          <w:ilvl w:val="0"/>
          <w:numId w:val="23"/>
        </w:numPr>
      </w:pPr>
      <w:r>
        <w:t>Программное обеспечение позволяет разрабатывать дополнительные модули для решения специфичных задач предприятия.</w:t>
      </w:r>
    </w:p>
    <w:p w:rsidR="00ED7BF7" w:rsidRDefault="00561DF9" w:rsidP="00ED7BF7">
      <w:pPr>
        <w:ind w:left="360" w:firstLine="0"/>
        <w:rPr>
          <w:lang w:eastAsia="ru-RU"/>
        </w:rPr>
      </w:pPr>
      <w:r>
        <w:rPr>
          <w:lang w:eastAsia="ru-RU"/>
        </w:rPr>
        <w:t>Недостатками</w:t>
      </w:r>
      <w:r w:rsidR="00ED7BF7">
        <w:rPr>
          <w:lang w:eastAsia="ru-RU"/>
        </w:rPr>
        <w:t xml:space="preserve"> данной системы </w:t>
      </w:r>
      <w:r>
        <w:rPr>
          <w:lang w:eastAsia="ru-RU"/>
        </w:rPr>
        <w:t>можно указать: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Затраты времени на проверки правильности составления чертежей и технологических процессов;</w:t>
      </w:r>
    </w:p>
    <w:p w:rsidR="00561DF9" w:rsidRDefault="00561DF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Техническая поддержка системы несколько затруднена из-за того, что </w:t>
      </w:r>
      <w:r>
        <w:rPr>
          <w:lang w:val="en-US" w:eastAsia="ru-RU"/>
        </w:rPr>
        <w:t>CimatronE</w:t>
      </w:r>
      <w:r w:rsidRPr="00561DF9">
        <w:rPr>
          <w:lang w:eastAsia="ru-RU"/>
        </w:rPr>
        <w:t xml:space="preserve"> </w:t>
      </w:r>
      <w:r>
        <w:rPr>
          <w:lang w:eastAsia="ru-RU"/>
        </w:rPr>
        <w:t xml:space="preserve">является разработкой зарубежной компании в отличие от </w:t>
      </w:r>
      <w:r w:rsidR="00987D19">
        <w:rPr>
          <w:lang w:val="en-US" w:eastAsia="ru-RU"/>
        </w:rPr>
        <w:t>ADEM</w:t>
      </w:r>
      <w:r w:rsidR="00987D19" w:rsidRPr="00987D19">
        <w:rPr>
          <w:lang w:eastAsia="ru-RU"/>
        </w:rPr>
        <w:t>-</w:t>
      </w:r>
      <w:r w:rsidR="00987D19">
        <w:rPr>
          <w:lang w:val="en-US" w:eastAsia="ru-RU"/>
        </w:rPr>
        <w:t>VX</w:t>
      </w:r>
      <w:r w:rsidR="00987D19" w:rsidRPr="00987D19">
        <w:rPr>
          <w:lang w:eastAsia="ru-RU"/>
        </w:rPr>
        <w:t xml:space="preserve"> </w:t>
      </w:r>
      <w:r w:rsidR="00987D19">
        <w:rPr>
          <w:lang w:eastAsia="ru-RU"/>
        </w:rPr>
        <w:t xml:space="preserve">и </w:t>
      </w:r>
      <w:r w:rsidR="00987D19">
        <w:rPr>
          <w:lang w:val="en-US" w:eastAsia="ru-RU"/>
        </w:rPr>
        <w:t>Techcard</w:t>
      </w:r>
      <w:r w:rsidR="00987D19">
        <w:rPr>
          <w:lang w:eastAsia="ru-RU"/>
        </w:rPr>
        <w:t>;</w:t>
      </w:r>
    </w:p>
    <w:p w:rsidR="00217A9F" w:rsidRDefault="00987D19" w:rsidP="00397E78">
      <w:pPr>
        <w:pStyle w:val="a8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 xml:space="preserve">Большие материальные и временные </w:t>
      </w:r>
      <w:r w:rsidR="006046CD">
        <w:rPr>
          <w:lang w:eastAsia="ru-RU"/>
        </w:rPr>
        <w:t>затраты на обучение сотрудников</w:t>
      </w:r>
      <w:r w:rsidR="006046CD" w:rsidRPr="006046CD">
        <w:rPr>
          <w:lang w:eastAsia="ru-RU"/>
        </w:rPr>
        <w:t>.</w:t>
      </w:r>
    </w:p>
    <w:p w:rsidR="00E566B8" w:rsidRDefault="00E566B8" w:rsidP="00E566B8">
      <w:pPr>
        <w:rPr>
          <w:lang w:eastAsia="ru-RU"/>
        </w:rPr>
      </w:pPr>
    </w:p>
    <w:p w:rsidR="00E566B8" w:rsidRPr="00803CE2" w:rsidRDefault="00E566B8" w:rsidP="00E566B8">
      <w:pPr>
        <w:rPr>
          <w:lang w:eastAsia="ru-RU"/>
        </w:rPr>
      </w:pPr>
    </w:p>
    <w:p w:rsidR="00967B2E" w:rsidRDefault="006046CD" w:rsidP="00397E78">
      <w:pPr>
        <w:pStyle w:val="1"/>
        <w:numPr>
          <w:ilvl w:val="1"/>
          <w:numId w:val="17"/>
        </w:numPr>
        <w:rPr>
          <w:lang w:eastAsia="ru-RU"/>
        </w:rPr>
      </w:pPr>
      <w:bookmarkStart w:id="9" w:name="_Toc7788970"/>
      <w:r>
        <w:rPr>
          <w:lang w:eastAsia="ru-RU"/>
        </w:rPr>
        <w:lastRenderedPageBreak/>
        <w:t>Сравнительный анализ программного обеспечения</w:t>
      </w:r>
      <w:bookmarkEnd w:id="9"/>
    </w:p>
    <w:p w:rsidR="006046CD" w:rsidRDefault="00D77056" w:rsidP="00D77056">
      <w:pPr>
        <w:rPr>
          <w:lang w:eastAsia="ru-RU"/>
        </w:rPr>
      </w:pPr>
      <w:r>
        <w:rPr>
          <w:lang w:eastAsia="ru-RU"/>
        </w:rPr>
        <w:t xml:space="preserve">На основании вышеизложенной информации </w:t>
      </w:r>
      <w:r w:rsidR="00ED6876">
        <w:rPr>
          <w:lang w:eastAsia="ru-RU"/>
        </w:rPr>
        <w:t>следует сравнить существующие программные обеспечения по критериям, приведенным в Таблице 1:</w:t>
      </w:r>
    </w:p>
    <w:p w:rsidR="00ED6876" w:rsidRDefault="00ED6876" w:rsidP="00ED6876">
      <w:pPr>
        <w:jc w:val="center"/>
        <w:rPr>
          <w:lang w:eastAsia="ru-RU"/>
        </w:rPr>
      </w:pPr>
      <w:r>
        <w:rPr>
          <w:lang w:eastAsia="ru-RU"/>
        </w:rPr>
        <w:t>Таблица 1 – Сравнительный анализ существующего программного обеспечения</w:t>
      </w:r>
    </w:p>
    <w:tbl>
      <w:tblPr>
        <w:tblStyle w:val="ad"/>
        <w:tblW w:w="9191" w:type="dxa"/>
        <w:tblLook w:val="04A0" w:firstRow="1" w:lastRow="0" w:firstColumn="1" w:lastColumn="0" w:noHBand="0" w:noVBand="1"/>
      </w:tblPr>
      <w:tblGrid>
        <w:gridCol w:w="2344"/>
        <w:gridCol w:w="1897"/>
        <w:gridCol w:w="1211"/>
        <w:gridCol w:w="1228"/>
        <w:gridCol w:w="1223"/>
        <w:gridCol w:w="1288"/>
      </w:tblGrid>
      <w:tr w:rsidR="00D77056" w:rsidTr="009463A7">
        <w:trPr>
          <w:trHeight w:val="1586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2"/>
                <w:lang w:eastAsia="ru-RU"/>
              </w:rPr>
            </w:pPr>
            <w:r w:rsidRPr="00D77056">
              <w:rPr>
                <w:sz w:val="22"/>
                <w:lang w:eastAsia="ru-RU"/>
              </w:rPr>
              <w:t>Программное решение/</w:t>
            </w:r>
          </w:p>
          <w:p w:rsidR="00D77056" w:rsidRDefault="00D77056" w:rsidP="00D77056">
            <w:pPr>
              <w:ind w:firstLine="0"/>
              <w:rPr>
                <w:lang w:eastAsia="ru-RU"/>
              </w:rPr>
            </w:pPr>
            <w:r w:rsidRPr="00D77056">
              <w:rPr>
                <w:sz w:val="22"/>
                <w:lang w:eastAsia="ru-RU"/>
              </w:rPr>
              <w:t>критерий</w:t>
            </w:r>
          </w:p>
        </w:tc>
        <w:tc>
          <w:tcPr>
            <w:tcW w:w="1897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</w:rPr>
            </w:pPr>
            <w:r w:rsidRPr="00D77056">
              <w:rPr>
                <w:sz w:val="24"/>
                <w:szCs w:val="24"/>
              </w:rPr>
              <w:t>1С: Предприятие 8</w:t>
            </w:r>
          </w:p>
        </w:tc>
        <w:tc>
          <w:tcPr>
            <w:tcW w:w="1211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SAP ERP</w:t>
            </w:r>
          </w:p>
        </w:tc>
        <w:tc>
          <w:tcPr>
            <w:tcW w:w="1228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Techcard</w:t>
            </w:r>
          </w:p>
        </w:tc>
        <w:tc>
          <w:tcPr>
            <w:tcW w:w="1223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 w:rsidRPr="00D77056">
              <w:rPr>
                <w:sz w:val="24"/>
                <w:szCs w:val="24"/>
                <w:lang w:val="en-US" w:eastAsia="ru-RU"/>
              </w:rPr>
              <w:t>ADEM-VX</w:t>
            </w:r>
          </w:p>
        </w:tc>
        <w:tc>
          <w:tcPr>
            <w:tcW w:w="1288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CimatronE</w:t>
            </w:r>
          </w:p>
        </w:tc>
      </w:tr>
      <w:tr w:rsidR="00D77056" w:rsidTr="009463A7">
        <w:trPr>
          <w:trHeight w:val="1379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 w:rsidRPr="00D77056">
              <w:rPr>
                <w:sz w:val="24"/>
                <w:szCs w:val="24"/>
                <w:lang w:eastAsia="ru-RU"/>
              </w:rPr>
              <w:t>Наличие справочников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672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Разделение ролей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1396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Построение документации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1379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Архив для документации</w:t>
            </w:r>
          </w:p>
        </w:tc>
        <w:tc>
          <w:tcPr>
            <w:tcW w:w="1897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11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3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</w:p>
          <w:p w:rsidR="00D77056" w:rsidRDefault="00D77056" w:rsidP="00D77056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D77056" w:rsidTr="009463A7">
        <w:trPr>
          <w:trHeight w:val="1379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Возможность построения отчетов</w:t>
            </w:r>
          </w:p>
        </w:tc>
        <w:tc>
          <w:tcPr>
            <w:tcW w:w="1897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3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8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D77056" w:rsidTr="009463A7">
        <w:trPr>
          <w:trHeight w:val="1551"/>
        </w:trPr>
        <w:tc>
          <w:tcPr>
            <w:tcW w:w="2344" w:type="dxa"/>
          </w:tcPr>
          <w:p w:rsidR="00D77056" w:rsidRPr="00D77056" w:rsidRDefault="00D77056" w:rsidP="00D77056">
            <w:pPr>
              <w:ind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Журналирование действий пользователей</w:t>
            </w:r>
          </w:p>
        </w:tc>
        <w:tc>
          <w:tcPr>
            <w:tcW w:w="1897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11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23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1288" w:type="dxa"/>
          </w:tcPr>
          <w:p w:rsidR="00D77056" w:rsidRDefault="00D77056" w:rsidP="007509EB">
            <w:pPr>
              <w:ind w:firstLine="0"/>
              <w:jc w:val="center"/>
              <w:rPr>
                <w:lang w:eastAsia="ru-RU"/>
              </w:rPr>
            </w:pPr>
          </w:p>
          <w:p w:rsidR="007509EB" w:rsidRDefault="007509EB" w:rsidP="007509E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</w:tbl>
    <w:p w:rsidR="00D77056" w:rsidRDefault="00D77056" w:rsidP="00D77056">
      <w:pPr>
        <w:rPr>
          <w:lang w:eastAsia="ru-RU"/>
        </w:rPr>
      </w:pPr>
    </w:p>
    <w:p w:rsidR="00F10CA3" w:rsidRDefault="007509EB" w:rsidP="007509EB">
      <w:pPr>
        <w:rPr>
          <w:lang w:eastAsia="ru-RU"/>
        </w:rPr>
      </w:pPr>
      <w:r>
        <w:rPr>
          <w:lang w:eastAsia="ru-RU"/>
        </w:rPr>
        <w:t xml:space="preserve">Таким образом, можно сделать вывод, что целью выпускной квалификационной работы является разработка программного обеспечения, </w:t>
      </w:r>
      <w:r>
        <w:rPr>
          <w:lang w:eastAsia="ru-RU"/>
        </w:rPr>
        <w:lastRenderedPageBreak/>
        <w:t xml:space="preserve">позволяющего хранить информацию в справочниках, создавать, редактировать и удалять данные из базы технологических возможностей, хранить созданную документацию, строить и хранить отчеты по учету технологических возможностей предприятия, вести журнал действий пользователей с данными. </w:t>
      </w:r>
      <w:r w:rsidR="00F10CA3">
        <w:br w:type="page"/>
      </w:r>
    </w:p>
    <w:p w:rsidR="00FA7F16" w:rsidRDefault="00FA7F16" w:rsidP="00B236D8">
      <w:pPr>
        <w:pStyle w:val="1"/>
        <w:numPr>
          <w:ilvl w:val="0"/>
          <w:numId w:val="2"/>
        </w:numPr>
        <w:jc w:val="both"/>
      </w:pPr>
      <w:bookmarkStart w:id="10" w:name="_Toc7788971"/>
      <w:r>
        <w:lastRenderedPageBreak/>
        <w:t>Описание разрабатываемой информационной системы</w:t>
      </w:r>
      <w:bookmarkEnd w:id="10"/>
    </w:p>
    <w:p w:rsidR="00FA7F16" w:rsidRDefault="00FA7F16" w:rsidP="00FA7F16">
      <w:r>
        <w:t xml:space="preserve">Информационная система предназначена для </w:t>
      </w:r>
      <w:r w:rsidR="00C9636E">
        <w:t>ввода</w:t>
      </w:r>
      <w:r>
        <w:t xml:space="preserve"> информации о всех технологических возможностях конкретного предприятия</w:t>
      </w:r>
      <w:r w:rsidR="001D25EF">
        <w:t xml:space="preserve">, ввода информации о детали, на основании которой создается стандартизированный технологический документ – маршрутная карта. </w:t>
      </w:r>
      <w:r>
        <w:t xml:space="preserve"> </w:t>
      </w:r>
      <w:r w:rsidR="001D25EF">
        <w:t>Для отслеживания наличия и полноты документации по тому или иному изделию создаются отчеты по базе технологических возможностей и базе деталей.</w:t>
      </w:r>
    </w:p>
    <w:p w:rsidR="00B84642" w:rsidRDefault="00B84642" w:rsidP="00FA7F16">
      <w:r>
        <w:t>Целевой аудиторией данной системы являются технологи механообрабатывающих предприятий.</w:t>
      </w:r>
    </w:p>
    <w:p w:rsidR="007F22A9" w:rsidRDefault="007F22A9" w:rsidP="00DA06AF">
      <w:pPr>
        <w:pStyle w:val="1"/>
        <w:numPr>
          <w:ilvl w:val="1"/>
          <w:numId w:val="2"/>
        </w:numPr>
      </w:pPr>
      <w:r>
        <w:t>Функциональные возможности разрабатываемой информационной системы</w:t>
      </w:r>
    </w:p>
    <w:p w:rsidR="00DA06AF" w:rsidRDefault="00DA06AF" w:rsidP="00DA06AF">
      <w:pPr>
        <w:pStyle w:val="af"/>
      </w:pPr>
      <w:r>
        <w:t xml:space="preserve">Система должна обеспечивать разграничение ролей для отделов механообрабатывающего предприятия, а также обеспечивать разграничение прав доступа к данным для сотрудников различных предприятий. Таким образом системе необходимы следующие типы пользователей: 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Администратор системы;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Технолог базы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4"/>
        </w:numPr>
      </w:pPr>
      <w:r>
        <w:t>Технолог по составлению маршрутных карт.</w:t>
      </w:r>
    </w:p>
    <w:p w:rsidR="00DA06AF" w:rsidRDefault="00DA06AF" w:rsidP="00DA06AF">
      <w:pPr>
        <w:pStyle w:val="41"/>
        <w:jc w:val="center"/>
      </w:pPr>
      <w:r>
        <w:t>2.</w:t>
      </w:r>
      <w:r w:rsidRPr="00DA06AF">
        <w:rPr>
          <w:lang w:val="ru-RU"/>
        </w:rPr>
        <w:t>2</w:t>
      </w:r>
      <w:r>
        <w:t xml:space="preserve"> </w:t>
      </w:r>
      <w:r w:rsidRPr="00405A6C">
        <w:t>Функционал</w:t>
      </w:r>
      <w:r>
        <w:rPr>
          <w:lang w:val="ru-RU"/>
        </w:rPr>
        <w:t>ьные возможности</w:t>
      </w:r>
      <w:r w:rsidRPr="00405A6C">
        <w:t xml:space="preserve"> системы в зависимости от уровня доступа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t xml:space="preserve">Доступ к данным, которые являются наработками данного предприятия имеют только сотрудники этого предприятия. 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t>Для роли «Администратор системы» предусмотрены следующие функции: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lastRenderedPageBreak/>
        <w:t>Добавление и редактирование предприятий, которые используют систему;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пользователей системы;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Добавление, редактирование и удаление записей в базе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данных в справочниках (справочник оборудования, справочник приспособлений, справочник технологических переходов, справочник обрабатываемых поверхностей);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Добавление и редактирование данных по детали, оборудованию и заготовке;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Просмотр базы созданных маршрутных карт;</w:t>
      </w:r>
    </w:p>
    <w:p w:rsidR="00DA06AF" w:rsidRDefault="00DA06AF" w:rsidP="00DA06AF">
      <w:pPr>
        <w:pStyle w:val="af"/>
        <w:numPr>
          <w:ilvl w:val="0"/>
          <w:numId w:val="29"/>
        </w:numPr>
        <w:rPr>
          <w:lang w:eastAsia="x-none"/>
        </w:rPr>
      </w:pPr>
      <w:r>
        <w:rPr>
          <w:lang w:eastAsia="x-none"/>
        </w:rPr>
        <w:t>Доступ к серверному приложению, который позволяет: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базе технологических возможностей предприятия;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базе деталей, оборудования и заготовкам;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отчеты по работе сотрудников того или иного предприятия;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Просматривать журналы действий с базой данных;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>Составлять отчет по наличию деталей для определенного изделия;</w:t>
      </w:r>
    </w:p>
    <w:p w:rsidR="00DA06AF" w:rsidRDefault="00DA06AF" w:rsidP="00DA06AF">
      <w:pPr>
        <w:pStyle w:val="af"/>
        <w:numPr>
          <w:ilvl w:val="0"/>
          <w:numId w:val="30"/>
        </w:numPr>
        <w:rPr>
          <w:lang w:eastAsia="x-none"/>
        </w:rPr>
      </w:pPr>
      <w:r>
        <w:rPr>
          <w:lang w:eastAsia="x-none"/>
        </w:rPr>
        <w:t xml:space="preserve">Экспортировать отчеты в формат </w:t>
      </w:r>
      <w:r>
        <w:rPr>
          <w:lang w:val="en-US" w:eastAsia="x-none"/>
        </w:rPr>
        <w:t>PDF</w:t>
      </w:r>
      <w:r w:rsidRPr="00523B63">
        <w:rPr>
          <w:lang w:eastAsia="x-none"/>
        </w:rPr>
        <w:t>.</w:t>
      </w:r>
    </w:p>
    <w:p w:rsidR="00DA06AF" w:rsidRDefault="00DA06AF" w:rsidP="00DA06AF">
      <w:pPr>
        <w:pStyle w:val="af"/>
        <w:rPr>
          <w:lang w:eastAsia="x-none"/>
        </w:rPr>
      </w:pPr>
      <w:r>
        <w:rPr>
          <w:lang w:eastAsia="x-none"/>
        </w:rPr>
        <w:lastRenderedPageBreak/>
        <w:t>Для роли «Технолог базы технологических возможностей» доступны следующие функции:</w:t>
      </w:r>
    </w:p>
    <w:p w:rsidR="00DA06AF" w:rsidRDefault="00DA06AF" w:rsidP="00DA06AF">
      <w:pPr>
        <w:pStyle w:val="af"/>
        <w:numPr>
          <w:ilvl w:val="0"/>
          <w:numId w:val="26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5"/>
        </w:numPr>
        <w:rPr>
          <w:lang w:eastAsia="x-none"/>
        </w:rPr>
      </w:pPr>
      <w:r>
        <w:rPr>
          <w:lang w:eastAsia="x-none"/>
        </w:rPr>
        <w:t>Добавление записи в базу данных с пометкой «на проверку»;</w:t>
      </w:r>
    </w:p>
    <w:p w:rsidR="00DA06AF" w:rsidRDefault="00DA06AF" w:rsidP="00DA06AF">
      <w:pPr>
        <w:pStyle w:val="af"/>
        <w:numPr>
          <w:ilvl w:val="0"/>
          <w:numId w:val="25"/>
        </w:numPr>
        <w:rPr>
          <w:lang w:eastAsia="x-none"/>
        </w:rPr>
      </w:pPr>
      <w:r>
        <w:rPr>
          <w:lang w:eastAsia="x-none"/>
        </w:rPr>
        <w:t>Редактирование отклоненных записей, автором которых является авторизованный сотрудник.</w:t>
      </w:r>
    </w:p>
    <w:p w:rsidR="00DA06AF" w:rsidRDefault="00DA06AF" w:rsidP="00DA06AF">
      <w:pPr>
        <w:pStyle w:val="af"/>
        <w:ind w:firstLine="0"/>
        <w:rPr>
          <w:lang w:eastAsia="x-none"/>
        </w:rPr>
      </w:pPr>
      <w:r>
        <w:rPr>
          <w:lang w:eastAsia="x-none"/>
        </w:rPr>
        <w:t>Для роли «Технолог по составлению маршрутных карт» предусмотрены следующие функции: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Авторизация в системе;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 детали;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об оборудовании;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Добавление данных о заготовке;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Просмотр каталога готовых маршрутных карт своего предприятия;</w:t>
      </w:r>
    </w:p>
    <w:p w:rsidR="00DA06AF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Формирование маршрутной карты;</w:t>
      </w:r>
    </w:p>
    <w:p w:rsidR="00DA06AF" w:rsidRPr="009E1251" w:rsidRDefault="00DA06AF" w:rsidP="00DA06AF">
      <w:pPr>
        <w:pStyle w:val="af"/>
        <w:numPr>
          <w:ilvl w:val="0"/>
          <w:numId w:val="27"/>
        </w:numPr>
        <w:rPr>
          <w:lang w:eastAsia="x-none"/>
        </w:rPr>
      </w:pPr>
      <w:r>
        <w:rPr>
          <w:lang w:eastAsia="x-none"/>
        </w:rPr>
        <w:t>Сохранение маршрутной карты в базу.</w:t>
      </w:r>
    </w:p>
    <w:p w:rsidR="00DA06AF" w:rsidRDefault="00DA06AF" w:rsidP="00DA06AF">
      <w:pPr>
        <w:pStyle w:val="41"/>
        <w:ind w:firstLine="0"/>
        <w:jc w:val="center"/>
        <w:rPr>
          <w:lang w:val="ru-RU"/>
        </w:rPr>
      </w:pPr>
      <w:r w:rsidRPr="00DA06AF">
        <w:rPr>
          <w:lang w:val="ru-RU"/>
        </w:rPr>
        <w:t>2.3</w:t>
      </w:r>
      <w:r w:rsidRPr="008A36C7">
        <w:rPr>
          <w:lang w:val="ru-RU"/>
        </w:rPr>
        <w:t xml:space="preserve"> </w:t>
      </w:r>
      <w:r>
        <w:rPr>
          <w:lang w:val="ru-RU"/>
        </w:rPr>
        <w:t>Функционал серверной части информационной системы</w:t>
      </w:r>
    </w:p>
    <w:p w:rsidR="00DA06AF" w:rsidRPr="0034545A" w:rsidRDefault="00DA06AF" w:rsidP="00DA06AF">
      <w:pPr>
        <w:pStyle w:val="af"/>
        <w:ind w:firstLine="0"/>
        <w:rPr>
          <w:lang w:eastAsia="x-none"/>
        </w:rPr>
      </w:pPr>
      <w:r>
        <w:rPr>
          <w:lang w:eastAsia="x-none"/>
        </w:rPr>
        <w:t>Серверная часть обеспечивает следующие функции: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Осуществление авторизации пользователей;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Получение запросы из клиентской части;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Отправка ответов на запросы из клиентской части;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Обработка запросов клиента;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lastRenderedPageBreak/>
        <w:t>Формирование запросов к базе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Отправка запросов в базу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Журналирование действий с базой данных;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базе деталей, оборудования и заготовок;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базе технологических возможностей;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сотрудникам;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Формирование отчетов по наличию деталей для определенного изделия;</w:t>
      </w:r>
    </w:p>
    <w:p w:rsidR="00DA06AF" w:rsidRDefault="00DA06AF" w:rsidP="00DA06AF">
      <w:pPr>
        <w:pStyle w:val="af"/>
        <w:numPr>
          <w:ilvl w:val="0"/>
          <w:numId w:val="28"/>
        </w:numPr>
        <w:rPr>
          <w:lang w:eastAsia="x-none"/>
        </w:rPr>
      </w:pPr>
      <w:r>
        <w:rPr>
          <w:lang w:eastAsia="x-none"/>
        </w:rPr>
        <w:t>Просмотр журнала действий с базой данных.</w:t>
      </w:r>
    </w:p>
    <w:p w:rsidR="00DA06AF" w:rsidRDefault="00DA06AF" w:rsidP="00DA06AF">
      <w:pPr>
        <w:pStyle w:val="41"/>
        <w:ind w:firstLine="0"/>
        <w:jc w:val="center"/>
      </w:pPr>
      <w:r w:rsidRPr="00B84642">
        <w:rPr>
          <w:lang w:val="ru-RU"/>
        </w:rPr>
        <w:t>2.4</w:t>
      </w:r>
      <w:r>
        <w:t xml:space="preserve"> Входные и выходные данные</w:t>
      </w:r>
    </w:p>
    <w:p w:rsidR="00DA06AF" w:rsidRDefault="00DA06AF" w:rsidP="00DA06AF">
      <w:r>
        <w:t>Входные данные:</w:t>
      </w:r>
    </w:p>
    <w:p w:rsidR="00DA06AF" w:rsidRDefault="00DA06AF" w:rsidP="00DA06AF">
      <w:pPr>
        <w:pStyle w:val="af"/>
        <w:ind w:firstLine="0"/>
      </w:pPr>
      <w:r>
        <w:t>Данные о предприятии: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Сотрудник, ответственный за предприятие;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Номер филиала;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Наименование предприятия;</w:t>
      </w:r>
    </w:p>
    <w:p w:rsidR="00DA06AF" w:rsidRDefault="00DA06AF" w:rsidP="00DA06AF">
      <w:pPr>
        <w:pStyle w:val="af"/>
        <w:numPr>
          <w:ilvl w:val="0"/>
          <w:numId w:val="31"/>
        </w:numPr>
      </w:pPr>
      <w:r>
        <w:t>Адрес предприятия.</w:t>
      </w:r>
    </w:p>
    <w:p w:rsidR="00DA06AF" w:rsidRDefault="00DA06AF" w:rsidP="00DA06AF">
      <w:pPr>
        <w:pStyle w:val="af"/>
        <w:ind w:firstLine="0"/>
      </w:pPr>
      <w:r>
        <w:t>Данные о сотруднике: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Роль сотрудника в системе;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Предприятие, на котором работает сотрудник;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Имя;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Фамилия;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lastRenderedPageBreak/>
        <w:t>Отчество;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Логин;</w:t>
      </w:r>
    </w:p>
    <w:p w:rsidR="00DA06AF" w:rsidRDefault="00DA06AF" w:rsidP="00DA06AF">
      <w:pPr>
        <w:pStyle w:val="af"/>
        <w:numPr>
          <w:ilvl w:val="0"/>
          <w:numId w:val="32"/>
        </w:numPr>
      </w:pPr>
      <w:r>
        <w:t>Пароль.</w:t>
      </w:r>
    </w:p>
    <w:p w:rsidR="00DA06AF" w:rsidRDefault="00DA06AF" w:rsidP="00DA06AF">
      <w:pPr>
        <w:pStyle w:val="af"/>
        <w:ind w:firstLine="0"/>
      </w:pPr>
      <w:r>
        <w:t>Данные о записи в базе технологических возможностей: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Предприятие, которому принадлежит данная запись;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Сотрудник, создавшую данную запись;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Статус записи (может быть в одном из трех состояний: «на проверку», «проверена», «отклонена»);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оборудования (из справочника оборудования);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приспособления (из справочника приспособлений);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технологического перехода (из справочника технологических переходов);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Код поверхности (из справочника поверхностей);</w:t>
      </w:r>
    </w:p>
    <w:p w:rsidR="00DA06AF" w:rsidRDefault="00DA06AF" w:rsidP="00DA06AF">
      <w:pPr>
        <w:pStyle w:val="af"/>
        <w:numPr>
          <w:ilvl w:val="0"/>
          <w:numId w:val="33"/>
        </w:numPr>
      </w:pPr>
      <w:r>
        <w:t>Другие поля.</w:t>
      </w:r>
    </w:p>
    <w:p w:rsidR="00DA06AF" w:rsidRDefault="00DA06AF" w:rsidP="00DA06AF">
      <w:pPr>
        <w:pStyle w:val="af"/>
        <w:ind w:firstLine="0"/>
      </w:pPr>
      <w:r>
        <w:t>Данные справочника оборудования:</w:t>
      </w:r>
    </w:p>
    <w:p w:rsidR="00DA06AF" w:rsidRDefault="00DA06AF" w:rsidP="00DA06AF">
      <w:pPr>
        <w:pStyle w:val="af"/>
        <w:numPr>
          <w:ilvl w:val="0"/>
          <w:numId w:val="34"/>
        </w:numPr>
      </w:pPr>
      <w:r>
        <w:t>Модель оборудования;</w:t>
      </w:r>
    </w:p>
    <w:p w:rsidR="00DA06AF" w:rsidRDefault="00DA06AF" w:rsidP="00DA06AF">
      <w:pPr>
        <w:pStyle w:val="af"/>
        <w:numPr>
          <w:ilvl w:val="0"/>
          <w:numId w:val="34"/>
        </w:numPr>
      </w:pPr>
      <w:r>
        <w:t>Описание оборудования.</w:t>
      </w:r>
    </w:p>
    <w:p w:rsidR="00DA06AF" w:rsidRDefault="00DA06AF" w:rsidP="00DA06AF">
      <w:pPr>
        <w:pStyle w:val="af"/>
        <w:ind w:firstLine="0"/>
      </w:pPr>
      <w:r>
        <w:t>Данные справочника приспособлений:</w:t>
      </w:r>
    </w:p>
    <w:p w:rsidR="00DA06AF" w:rsidRDefault="00DA06AF" w:rsidP="00DA06AF">
      <w:pPr>
        <w:pStyle w:val="af"/>
        <w:numPr>
          <w:ilvl w:val="0"/>
          <w:numId w:val="35"/>
        </w:numPr>
      </w:pPr>
      <w:r>
        <w:t>Значение приспособления;</w:t>
      </w:r>
    </w:p>
    <w:p w:rsidR="00DA06AF" w:rsidRDefault="00DA06AF" w:rsidP="00DA06AF">
      <w:pPr>
        <w:pStyle w:val="af"/>
        <w:numPr>
          <w:ilvl w:val="0"/>
          <w:numId w:val="35"/>
        </w:numPr>
      </w:pPr>
      <w:r>
        <w:t>Описание приспособления.</w:t>
      </w:r>
    </w:p>
    <w:p w:rsidR="00DA06AF" w:rsidRDefault="00DA06AF" w:rsidP="00DA06AF">
      <w:pPr>
        <w:pStyle w:val="af"/>
        <w:ind w:firstLine="0"/>
      </w:pPr>
      <w:r>
        <w:t>Данные справочника технологических переходов: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lastRenderedPageBreak/>
        <w:t>Описание технологического перехода.</w:t>
      </w:r>
    </w:p>
    <w:p w:rsidR="00DA06AF" w:rsidRDefault="00DA06AF" w:rsidP="00DA06AF">
      <w:pPr>
        <w:pStyle w:val="af"/>
        <w:ind w:firstLine="0"/>
      </w:pPr>
      <w:r>
        <w:t>Данные справочника поверхностей: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поверхности.</w:t>
      </w:r>
    </w:p>
    <w:p w:rsidR="00DA06AF" w:rsidRDefault="00DA06AF" w:rsidP="00DA06AF">
      <w:pPr>
        <w:pStyle w:val="af"/>
        <w:ind w:firstLine="0"/>
      </w:pPr>
      <w:r>
        <w:t>Данные о заготовке: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Предприятие, владеющее данной записью;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Код типа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Масса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заготовки.</w:t>
      </w:r>
    </w:p>
    <w:p w:rsidR="00DA06AF" w:rsidRDefault="00DA06AF" w:rsidP="00DA06AF">
      <w:pPr>
        <w:pStyle w:val="af"/>
        <w:ind w:firstLine="0"/>
      </w:pPr>
      <w:r>
        <w:t>Данные о базовой поверхности заготовки: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Наименование заготовки;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Тип элементарной поверхности;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Ориентация поверхности;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Номер поверхности на заготовке;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X;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Y;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Координаты нулевой точки </w:t>
      </w:r>
      <w:r>
        <w:rPr>
          <w:lang w:val="en-US"/>
        </w:rPr>
        <w:t>Z;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X;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Y;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Внутреннее напряжение </w:t>
      </w:r>
      <w:r>
        <w:rPr>
          <w:lang w:val="en-US"/>
        </w:rPr>
        <w:t>Z;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lastRenderedPageBreak/>
        <w:t xml:space="preserve">Показатель шероховатости </w:t>
      </w:r>
      <w:r>
        <w:rPr>
          <w:lang w:val="en-US"/>
        </w:rPr>
        <w:t>Ra;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r>
        <w:rPr>
          <w:lang w:val="en-US"/>
        </w:rPr>
        <w:t>Rmax;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r>
        <w:rPr>
          <w:lang w:val="en-US"/>
        </w:rPr>
        <w:t>S;</w:t>
      </w:r>
    </w:p>
    <w:p w:rsidR="00DA06AF" w:rsidRPr="009E4C72" w:rsidRDefault="00DA06AF" w:rsidP="00DA06AF">
      <w:pPr>
        <w:pStyle w:val="af"/>
        <w:numPr>
          <w:ilvl w:val="0"/>
          <w:numId w:val="38"/>
        </w:numPr>
      </w:pPr>
      <w:r>
        <w:t xml:space="preserve">Показатель шероховатости </w:t>
      </w:r>
      <w:r>
        <w:rPr>
          <w:lang w:val="en-US"/>
        </w:rPr>
        <w:t>tp;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 xml:space="preserve">Показатель твердости </w:t>
      </w:r>
      <w:r>
        <w:rPr>
          <w:lang w:val="en-US"/>
        </w:rPr>
        <w:t>HRC</w:t>
      </w:r>
      <w:r>
        <w:t>;</w:t>
      </w:r>
    </w:p>
    <w:p w:rsidR="00DA06AF" w:rsidRDefault="00DA06AF" w:rsidP="00DA06AF">
      <w:pPr>
        <w:pStyle w:val="af"/>
        <w:numPr>
          <w:ilvl w:val="0"/>
          <w:numId w:val="38"/>
        </w:numPr>
      </w:pPr>
      <w:r>
        <w:t>Глубина наклепанного слоя;</w:t>
      </w:r>
    </w:p>
    <w:p w:rsidR="00DA06AF" w:rsidRPr="00E35654" w:rsidRDefault="00DA06AF" w:rsidP="00DA06AF">
      <w:pPr>
        <w:pStyle w:val="af"/>
        <w:numPr>
          <w:ilvl w:val="0"/>
          <w:numId w:val="38"/>
        </w:numPr>
      </w:pPr>
      <w:r>
        <w:t>Возможность использования в качестве конструкторской базы.</w:t>
      </w:r>
    </w:p>
    <w:p w:rsidR="00DA06AF" w:rsidRDefault="00DA06AF" w:rsidP="00DA06AF">
      <w:pPr>
        <w:pStyle w:val="af"/>
        <w:ind w:firstLine="0"/>
      </w:pPr>
      <w:r>
        <w:t>Данные о детали: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Сотрудник, добавивший запись о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Предприятие, владеющее записью о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Наименование детали;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Марка материала;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Объем производственной партии;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Объем передаточной партии;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Возможность изготовления центровых технологических отверстий;</w:t>
      </w:r>
    </w:p>
    <w:p w:rsidR="00DA06AF" w:rsidRDefault="00DA06AF" w:rsidP="00DA06AF">
      <w:pPr>
        <w:pStyle w:val="af"/>
        <w:numPr>
          <w:ilvl w:val="0"/>
          <w:numId w:val="37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 группах оборудования:</w:t>
      </w:r>
    </w:p>
    <w:p w:rsidR="00DA06AF" w:rsidRDefault="00DA06AF" w:rsidP="00DA06AF">
      <w:pPr>
        <w:pStyle w:val="af"/>
        <w:numPr>
          <w:ilvl w:val="0"/>
          <w:numId w:val="41"/>
        </w:numPr>
      </w:pPr>
      <w:r>
        <w:t>Наименование группы;</w:t>
      </w:r>
    </w:p>
    <w:p w:rsidR="00DA06AF" w:rsidRDefault="00DA06AF" w:rsidP="00DA06AF">
      <w:pPr>
        <w:pStyle w:val="af"/>
        <w:numPr>
          <w:ilvl w:val="0"/>
          <w:numId w:val="41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 станке: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lastRenderedPageBreak/>
        <w:t>Группа оборудования;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Наименование станка;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Код станка;</w:t>
      </w:r>
    </w:p>
    <w:p w:rsidR="00DA06AF" w:rsidRDefault="00DA06AF" w:rsidP="00DA06AF">
      <w:pPr>
        <w:pStyle w:val="af"/>
        <w:numPr>
          <w:ilvl w:val="0"/>
          <w:numId w:val="42"/>
        </w:numPr>
      </w:pPr>
      <w:r>
        <w:t>Примечание.</w:t>
      </w:r>
    </w:p>
    <w:p w:rsidR="00B84642" w:rsidRDefault="00B84642" w:rsidP="00B84642">
      <w:pPr>
        <w:pStyle w:val="af"/>
        <w:ind w:firstLine="0"/>
      </w:pPr>
      <w:r>
        <w:t>Данные об изделии:</w:t>
      </w:r>
    </w:p>
    <w:p w:rsidR="00B84642" w:rsidRDefault="00B84642" w:rsidP="00B84642">
      <w:pPr>
        <w:pStyle w:val="af"/>
        <w:numPr>
          <w:ilvl w:val="0"/>
          <w:numId w:val="45"/>
        </w:numPr>
      </w:pPr>
      <w:r>
        <w:t>Код изделия</w:t>
      </w:r>
    </w:p>
    <w:p w:rsidR="00B84642" w:rsidRDefault="00B84642" w:rsidP="00B84642">
      <w:pPr>
        <w:pStyle w:val="af"/>
        <w:numPr>
          <w:ilvl w:val="0"/>
          <w:numId w:val="45"/>
        </w:numPr>
      </w:pPr>
      <w:r>
        <w:t>Детали, входящие в изделие.</w:t>
      </w:r>
    </w:p>
    <w:p w:rsidR="00DA06AF" w:rsidRDefault="00DA06AF" w:rsidP="00DA06AF">
      <w:pPr>
        <w:pStyle w:val="af"/>
        <w:ind w:firstLine="0"/>
      </w:pPr>
      <w:r>
        <w:t>Выходные данные:</w:t>
      </w:r>
    </w:p>
    <w:p w:rsidR="00DA06AF" w:rsidRDefault="00DA06AF" w:rsidP="00DA06AF">
      <w:pPr>
        <w:pStyle w:val="af"/>
        <w:ind w:firstLine="0"/>
      </w:pPr>
      <w:r>
        <w:t>Данные о маршрутной карте: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Наименование маршрутной карты;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Сотрудник, создавший карту;</w:t>
      </w:r>
    </w:p>
    <w:p w:rsidR="00DA06AF" w:rsidRDefault="00DA06AF" w:rsidP="00DA06AF">
      <w:pPr>
        <w:pStyle w:val="af"/>
        <w:numPr>
          <w:ilvl w:val="0"/>
          <w:numId w:val="39"/>
        </w:numPr>
      </w:pPr>
      <w:r>
        <w:t>Дата создания.</w:t>
      </w:r>
    </w:p>
    <w:p w:rsidR="00DA06AF" w:rsidRDefault="00DA06AF" w:rsidP="00DA06AF">
      <w:pPr>
        <w:pStyle w:val="af"/>
        <w:ind w:firstLine="0"/>
      </w:pPr>
      <w:r>
        <w:t>Данные отчета о базе технологических возможностей: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Предприятие, которому принадлежит данная запись;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Статус записи;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оборудования;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технологического перехода;</w:t>
      </w:r>
    </w:p>
    <w:p w:rsidR="00DA06AF" w:rsidRDefault="00DA06AF" w:rsidP="00DA06AF">
      <w:pPr>
        <w:pStyle w:val="af"/>
        <w:numPr>
          <w:ilvl w:val="0"/>
          <w:numId w:val="40"/>
        </w:numPr>
      </w:pPr>
      <w:r>
        <w:t>Код обрабатываемой поверхности.</w:t>
      </w:r>
    </w:p>
    <w:p w:rsidR="00DA06AF" w:rsidRDefault="00B84642" w:rsidP="00DA06AF">
      <w:pPr>
        <w:pStyle w:val="af"/>
        <w:ind w:firstLine="0"/>
      </w:pPr>
      <w:r>
        <w:t>Данные отчета о деталях</w:t>
      </w:r>
      <w:r w:rsidR="00DA06AF">
        <w:t>: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lastRenderedPageBreak/>
        <w:t>Предприятие;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Сотрудник;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Наименование детали;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Марка материала;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Объем производственной партии;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Объем передаточной партии;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Возможность изготовления центровых технологических отверстий;</w:t>
      </w:r>
    </w:p>
    <w:p w:rsidR="00DA06AF" w:rsidRDefault="00DA06AF" w:rsidP="00DA06AF">
      <w:pPr>
        <w:pStyle w:val="af"/>
        <w:numPr>
          <w:ilvl w:val="0"/>
          <w:numId w:val="43"/>
        </w:numPr>
      </w:pPr>
      <w:r>
        <w:t>Примечание.</w:t>
      </w:r>
    </w:p>
    <w:p w:rsidR="00DA06AF" w:rsidRDefault="00DA06AF" w:rsidP="00DA06AF">
      <w:pPr>
        <w:pStyle w:val="af"/>
        <w:ind w:firstLine="0"/>
      </w:pPr>
      <w:r>
        <w:t>Данные отчета о заготовке:</w:t>
      </w:r>
    </w:p>
    <w:p w:rsidR="00DA06AF" w:rsidRDefault="00DA06AF" w:rsidP="00DA06AF">
      <w:pPr>
        <w:pStyle w:val="af"/>
        <w:numPr>
          <w:ilvl w:val="0"/>
          <w:numId w:val="44"/>
        </w:numPr>
      </w:pPr>
      <w:r>
        <w:t>Предприятие, владеющее данной записью;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Сотрудник, добавивший запись;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Код типа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Масса заготовки;</w:t>
      </w:r>
    </w:p>
    <w:p w:rsidR="00DA06AF" w:rsidRDefault="00DA06AF" w:rsidP="00DA06AF">
      <w:pPr>
        <w:pStyle w:val="af"/>
        <w:numPr>
          <w:ilvl w:val="0"/>
          <w:numId w:val="36"/>
        </w:numPr>
      </w:pPr>
      <w:r>
        <w:t>Описание заготовки.</w:t>
      </w:r>
    </w:p>
    <w:p w:rsidR="00B84642" w:rsidRDefault="00B84642" w:rsidP="00B84642">
      <w:pPr>
        <w:pStyle w:val="af"/>
        <w:ind w:firstLine="0"/>
      </w:pPr>
      <w:r>
        <w:t>Данные отчета о готовности изделия: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Предприятие, владеющее данной записью;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Сотрудник, описавший данное изделие;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Перечень деталей, которые описаны в базе;</w:t>
      </w:r>
    </w:p>
    <w:p w:rsidR="00B84642" w:rsidRDefault="00B84642" w:rsidP="00B84642">
      <w:pPr>
        <w:pStyle w:val="af"/>
        <w:numPr>
          <w:ilvl w:val="0"/>
          <w:numId w:val="46"/>
        </w:numPr>
      </w:pPr>
      <w:r>
        <w:t>Перечень деталей, которые не описаны в базе.</w:t>
      </w:r>
    </w:p>
    <w:p w:rsidR="00DA06AF" w:rsidRPr="00DA06AF" w:rsidRDefault="00DA06AF" w:rsidP="00DA06AF">
      <w:pPr>
        <w:pStyle w:val="af"/>
        <w:ind w:left="709" w:firstLine="0"/>
      </w:pPr>
    </w:p>
    <w:p w:rsidR="00FA7F16" w:rsidRDefault="00FA7F16" w:rsidP="00397E78">
      <w:pPr>
        <w:pStyle w:val="1"/>
        <w:numPr>
          <w:ilvl w:val="1"/>
          <w:numId w:val="19"/>
        </w:numPr>
      </w:pPr>
      <w:bookmarkStart w:id="11" w:name="_Toc7788972"/>
      <w:r>
        <w:lastRenderedPageBreak/>
        <w:t>Состав информационной системы</w:t>
      </w:r>
      <w:bookmarkEnd w:id="11"/>
    </w:p>
    <w:p w:rsidR="00FA7F16" w:rsidRDefault="00FA7F16" w:rsidP="00FA7F16">
      <w:r>
        <w:t>Информационная система включает в себя: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авторизации пользователя;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записи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импорта документа в систему;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выбора, добавления и изменения справочников;</w:t>
      </w:r>
    </w:p>
    <w:p w:rsidR="00FA7F16" w:rsidRDefault="00FA7F16" w:rsidP="00B32D2F">
      <w:pPr>
        <w:numPr>
          <w:ilvl w:val="0"/>
          <w:numId w:val="7"/>
        </w:numPr>
        <w:suppressAutoHyphens/>
        <w:spacing w:before="62" w:after="62"/>
      </w:pPr>
      <w:r>
        <w:t>блок проверки записи в базе;</w:t>
      </w:r>
    </w:p>
    <w:p w:rsidR="00FA7F16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разделения пользователей по полномочиям на роли;</w:t>
      </w:r>
    </w:p>
    <w:p w:rsidR="00B32D2F" w:rsidRDefault="00FA7F16" w:rsidP="00FA7F16">
      <w:pPr>
        <w:numPr>
          <w:ilvl w:val="0"/>
          <w:numId w:val="7"/>
        </w:numPr>
        <w:suppressAutoHyphens/>
        <w:spacing w:before="62" w:after="62"/>
      </w:pPr>
      <w:r>
        <w:t>блок журналирования процессов системы</w:t>
      </w:r>
      <w:r w:rsidR="00B32D2F">
        <w:t>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добавления и редактирования детали;</w:t>
      </w:r>
    </w:p>
    <w:p w:rsidR="00B32D2F" w:rsidRDefault="00B32D2F" w:rsidP="00FA7F16">
      <w:pPr>
        <w:numPr>
          <w:ilvl w:val="0"/>
          <w:numId w:val="7"/>
        </w:numPr>
        <w:suppressAutoHyphens/>
        <w:spacing w:before="62" w:after="62"/>
      </w:pPr>
      <w:r>
        <w:t>блок формирования маршрутной карты;</w:t>
      </w:r>
    </w:p>
    <w:p w:rsidR="00B32D2F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>блок вывода созданных ранее маршрутных карт;</w:t>
      </w:r>
    </w:p>
    <w:p w:rsidR="00FA7F16" w:rsidRDefault="00B32D2F" w:rsidP="00B32D2F">
      <w:pPr>
        <w:numPr>
          <w:ilvl w:val="0"/>
          <w:numId w:val="7"/>
        </w:numPr>
        <w:suppressAutoHyphens/>
        <w:spacing w:before="62" w:after="62"/>
      </w:pPr>
      <w:r>
        <w:t xml:space="preserve">блок </w:t>
      </w:r>
      <w:r w:rsidR="006F5C4F">
        <w:t>создания отчетов по информации, хранящейся в базе данных программного обеспечения</w:t>
      </w:r>
      <w:r w:rsidR="00FA7F16">
        <w:t>.</w:t>
      </w:r>
    </w:p>
    <w:p w:rsidR="005619D2" w:rsidRDefault="005619D2" w:rsidP="005619D2">
      <w:r>
        <w:t>Для уточнения предметной области можно использовать методологию функционального моделирования IDEF0 и DFD (диаграммы потоков данных).</w:t>
      </w:r>
    </w:p>
    <w:p w:rsidR="005619D2" w:rsidRDefault="005619D2" w:rsidP="005619D2">
      <w:r>
        <w:t>Диаграмма IDEF0</w:t>
      </w:r>
    </w:p>
    <w:p w:rsidR="005619D2" w:rsidRDefault="005619D2" w:rsidP="005619D2">
      <w:r>
        <w:t xml:space="preserve"> IDEF0 – методология функционального моделирования использует графическую нотацию, предназначенную для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5619D2" w:rsidRDefault="005619D2" w:rsidP="005619D2">
      <w:r>
        <w:t>Стандарт IDEF0 представляет организацию как набор модулей, здесь существует правило — наиболее важная функция находится в верхнем левом углу, кроме того есть правило стороны: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lastRenderedPageBreak/>
        <w:t>стрелка входа приходит всегда в левую кромку активности,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управления — в верхнюю кромку,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механизма — нижняя кромка,</w:t>
      </w:r>
    </w:p>
    <w:p w:rsidR="005619D2" w:rsidRDefault="005619D2" w:rsidP="005619D2">
      <w:pPr>
        <w:numPr>
          <w:ilvl w:val="0"/>
          <w:numId w:val="8"/>
        </w:numPr>
        <w:suppressAutoHyphens/>
        <w:spacing w:before="62" w:after="62"/>
      </w:pPr>
      <w:r>
        <w:t>стрелка выхода — правая кромка.</w:t>
      </w:r>
    </w:p>
    <w:p w:rsidR="00753BF1" w:rsidRDefault="00753BF1" w:rsidP="00753BF1">
      <w:pPr>
        <w:pStyle w:val="af"/>
        <w:rPr>
          <w:lang w:eastAsia="x-none"/>
        </w:rPr>
      </w:pPr>
      <w:r>
        <w:rPr>
          <w:lang w:eastAsia="x-none"/>
        </w:rPr>
        <w:t xml:space="preserve">Главной функцией системы для администратора является возможность отслеживать состояние системы и состояние данных, находящихся в базе данных. Поэтому для роли администратора модель </w:t>
      </w:r>
      <w:r>
        <w:rPr>
          <w:lang w:val="en-US" w:eastAsia="x-none"/>
        </w:rPr>
        <w:t>IDEF</w:t>
      </w:r>
      <w:r w:rsidRPr="00DE4B77">
        <w:rPr>
          <w:lang w:eastAsia="x-none"/>
        </w:rPr>
        <w:t xml:space="preserve">0 </w:t>
      </w:r>
      <w:r>
        <w:rPr>
          <w:lang w:eastAsia="x-none"/>
        </w:rPr>
        <w:t>будет выглядеть</w:t>
      </w:r>
      <w:r w:rsidR="009463A7">
        <w:rPr>
          <w:lang w:eastAsia="x-none"/>
        </w:rPr>
        <w:t>, как показано на Рисунке 2</w:t>
      </w:r>
      <w:r w:rsidR="00D74B64">
        <w:rPr>
          <w:lang w:eastAsia="x-none"/>
        </w:rPr>
        <w:t>.1</w:t>
      </w:r>
      <w:r>
        <w:rPr>
          <w:lang w:eastAsia="x-none"/>
        </w:rPr>
        <w:t>:</w:t>
      </w:r>
    </w:p>
    <w:p w:rsidR="00753BF1" w:rsidRPr="00401C54" w:rsidRDefault="00753BF1" w:rsidP="00753BF1">
      <w:pPr>
        <w:pStyle w:val="af"/>
        <w:rPr>
          <w:lang w:eastAsia="x-none"/>
        </w:rPr>
      </w:pPr>
      <w:r>
        <w:rPr>
          <w:noProof/>
          <w:lang w:eastAsia="ru-RU"/>
        </w:rPr>
        <w:drawing>
          <wp:inline distT="0" distB="0" distL="0" distR="0">
            <wp:extent cx="4933950" cy="2457450"/>
            <wp:effectExtent l="0" t="0" r="0" b="0"/>
            <wp:docPr id="7" name="Рисунок 7" descr="IDEF0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F0_adm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9463A7" w:rsidP="00753BF1">
      <w:pPr>
        <w:pStyle w:val="af"/>
        <w:ind w:left="1429" w:firstLine="0"/>
        <w:jc w:val="center"/>
        <w:rPr>
          <w:lang w:eastAsia="x-none"/>
        </w:rPr>
      </w:pPr>
      <w:r>
        <w:rPr>
          <w:lang w:eastAsia="x-none"/>
        </w:rPr>
        <w:t>Рисунок 2</w:t>
      </w:r>
      <w:r w:rsidR="00D74B64">
        <w:rPr>
          <w:lang w:eastAsia="x-none"/>
        </w:rPr>
        <w:t>.1</w:t>
      </w:r>
      <w:r w:rsidR="00753BF1">
        <w:rPr>
          <w:lang w:eastAsia="x-none"/>
        </w:rPr>
        <w:t xml:space="preserve"> – Контекстная диаграмма </w:t>
      </w:r>
      <w:r w:rsidR="00753BF1">
        <w:rPr>
          <w:lang w:val="en-US" w:eastAsia="x-none"/>
        </w:rPr>
        <w:t>IDEF</w:t>
      </w:r>
      <w:r w:rsidR="00753BF1" w:rsidRPr="00401C54">
        <w:rPr>
          <w:lang w:eastAsia="x-none"/>
        </w:rPr>
        <w:t>0</w:t>
      </w:r>
      <w:r w:rsidR="00753BF1">
        <w:rPr>
          <w:lang w:eastAsia="x-none"/>
        </w:rPr>
        <w:t>. Точка зрения: администратор системы</w:t>
      </w:r>
    </w:p>
    <w:p w:rsidR="00753BF1" w:rsidRDefault="00753BF1" w:rsidP="00753BF1">
      <w:pPr>
        <w:pStyle w:val="af"/>
        <w:rPr>
          <w:lang w:eastAsia="x-none"/>
        </w:rPr>
      </w:pPr>
      <w:r>
        <w:rPr>
          <w:lang w:eastAsia="x-none"/>
        </w:rPr>
        <w:t xml:space="preserve">С точки зрения технолога по деталям главной функцией системы являет формирование маршрутной карты. Таким образом, для данной роли модель </w:t>
      </w:r>
      <w:r>
        <w:rPr>
          <w:lang w:val="en-US" w:eastAsia="x-none"/>
        </w:rPr>
        <w:t>IDEF</w:t>
      </w:r>
      <w:r w:rsidRPr="00401C54">
        <w:rPr>
          <w:lang w:eastAsia="x-none"/>
        </w:rPr>
        <w:t>0</w:t>
      </w:r>
      <w:r>
        <w:rPr>
          <w:lang w:eastAsia="x-none"/>
        </w:rPr>
        <w:t xml:space="preserve"> будет выглядет</w:t>
      </w:r>
      <w:r w:rsidR="00D74B64">
        <w:rPr>
          <w:lang w:eastAsia="x-none"/>
        </w:rPr>
        <w:t>ь так, как показано на Рисунке 2.2</w:t>
      </w:r>
      <w:r>
        <w:rPr>
          <w:lang w:eastAsia="x-none"/>
        </w:rPr>
        <w:t>:</w:t>
      </w:r>
    </w:p>
    <w:p w:rsidR="00753BF1" w:rsidRDefault="00753BF1" w:rsidP="00753BF1">
      <w:pPr>
        <w:pStyle w:val="af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657725" cy="2219325"/>
            <wp:effectExtent l="0" t="0" r="9525" b="9525"/>
            <wp:docPr id="6" name="Рисунок 6" descr="ID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F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D74B64" w:rsidP="00753BF1">
      <w:pPr>
        <w:pStyle w:val="af"/>
        <w:jc w:val="center"/>
      </w:pPr>
      <w:r>
        <w:t>Рисунок 2.2</w:t>
      </w:r>
      <w:r w:rsidR="00753BF1">
        <w:t xml:space="preserve"> – Контекстная диаграмма </w:t>
      </w:r>
      <w:r w:rsidR="00753BF1">
        <w:rPr>
          <w:lang w:val="en-US"/>
        </w:rPr>
        <w:t>IDEF</w:t>
      </w:r>
      <w:r w:rsidR="00753BF1" w:rsidRPr="00401C54">
        <w:t xml:space="preserve">0. </w:t>
      </w:r>
      <w:r w:rsidR="00753BF1">
        <w:t>Точка зрения: технолог по деталям</w:t>
      </w:r>
    </w:p>
    <w:p w:rsidR="00753BF1" w:rsidRDefault="00753BF1" w:rsidP="00753BF1">
      <w:pPr>
        <w:pStyle w:val="af"/>
      </w:pPr>
      <w:r>
        <w:t>Для уточнения сложного процесса, следует разбить его на более простые подпроцессы. Для этого стоит произвести декомпозицию контекстных диаграмм.</w:t>
      </w:r>
    </w:p>
    <w:p w:rsidR="00753BF1" w:rsidRDefault="00753BF1" w:rsidP="00753BF1">
      <w:pPr>
        <w:pStyle w:val="af"/>
      </w:pPr>
      <w:r>
        <w:t xml:space="preserve">Таким образом, для администратора декомпозиция диаграммы </w:t>
      </w:r>
      <w:r>
        <w:rPr>
          <w:lang w:val="en-US"/>
        </w:rPr>
        <w:t>IDEF</w:t>
      </w:r>
      <w:r w:rsidRPr="00134DEE">
        <w:t>0</w:t>
      </w:r>
      <w:r>
        <w:t xml:space="preserve"> будет выгл</w:t>
      </w:r>
      <w:r w:rsidR="009463A7">
        <w:t>ядеть, как</w:t>
      </w:r>
      <w:r w:rsidR="00D74B64">
        <w:t xml:space="preserve"> показано на Рисунке 2.3</w:t>
      </w:r>
      <w:r>
        <w:t>:</w:t>
      </w:r>
    </w:p>
    <w:p w:rsidR="00753BF1" w:rsidRDefault="00753BF1" w:rsidP="00753BF1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5" name="Рисунок 5" descr="IDEF01_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F01_adm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753BF1" w:rsidP="00753BF1">
      <w:pPr>
        <w:pStyle w:val="af"/>
        <w:jc w:val="center"/>
      </w:pPr>
      <w:r>
        <w:t>Рисунок</w:t>
      </w:r>
      <w:r w:rsidR="00D74B64">
        <w:t xml:space="preserve"> 2.3</w:t>
      </w:r>
      <w:r>
        <w:t xml:space="preserve"> – Декомпозиция диаграммы </w:t>
      </w:r>
      <w:r>
        <w:rPr>
          <w:lang w:val="en-US"/>
        </w:rPr>
        <w:t>IDEF</w:t>
      </w:r>
      <w:r w:rsidRPr="00175223">
        <w:t>0.</w:t>
      </w:r>
      <w:r>
        <w:t xml:space="preserve"> Точка зрения: администратор системы</w:t>
      </w:r>
    </w:p>
    <w:p w:rsidR="00753BF1" w:rsidRDefault="00753BF1" w:rsidP="00753BF1">
      <w:pPr>
        <w:pStyle w:val="af"/>
      </w:pPr>
      <w:r>
        <w:lastRenderedPageBreak/>
        <w:t xml:space="preserve">Для роли «Технолог по деталям» декомпозиция диаграммы </w:t>
      </w:r>
      <w:r>
        <w:rPr>
          <w:lang w:val="en-US"/>
        </w:rPr>
        <w:t>IDEF</w:t>
      </w:r>
      <w:r w:rsidRPr="00175223">
        <w:t xml:space="preserve">0 </w:t>
      </w:r>
      <w:r>
        <w:t>будет выгл</w:t>
      </w:r>
      <w:r w:rsidR="00D74B64">
        <w:t>ядеть, как показано на Рисунке 2.4</w:t>
      </w:r>
      <w:r>
        <w:t>:</w:t>
      </w:r>
    </w:p>
    <w:p w:rsidR="00753BF1" w:rsidRDefault="00753BF1" w:rsidP="00753BF1">
      <w:pPr>
        <w:pStyle w:val="af"/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410200" cy="2543175"/>
            <wp:effectExtent l="0" t="0" r="0" b="9525"/>
            <wp:docPr id="3" name="Рисунок 3" descr="IDE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F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F1" w:rsidRDefault="00D74B64" w:rsidP="00753BF1">
      <w:pPr>
        <w:pStyle w:val="af"/>
        <w:jc w:val="center"/>
      </w:pPr>
      <w:r>
        <w:t>Рисунок 2.4</w:t>
      </w:r>
      <w:r w:rsidR="00753BF1">
        <w:t xml:space="preserve"> – Декомпозиция </w:t>
      </w:r>
      <w:r w:rsidR="00753BF1">
        <w:rPr>
          <w:lang w:val="en-US"/>
        </w:rPr>
        <w:t>IDEF</w:t>
      </w:r>
      <w:r w:rsidR="00753BF1" w:rsidRPr="00175223">
        <w:t xml:space="preserve">0. </w:t>
      </w:r>
      <w:r w:rsidR="00753BF1">
        <w:t>Точка зрения: технолог по деталям</w:t>
      </w:r>
    </w:p>
    <w:p w:rsidR="00753BF1" w:rsidRDefault="00753BF1" w:rsidP="00753BF1">
      <w:pPr>
        <w:pStyle w:val="af"/>
      </w:pPr>
      <w:r>
        <w:t xml:space="preserve">Для того, чтобы проследить последовательность событий, синхронность и асинхронность событий, используется диаграмма </w:t>
      </w:r>
      <w:r>
        <w:rPr>
          <w:lang w:val="en-US"/>
        </w:rPr>
        <w:t>IDEF</w:t>
      </w:r>
      <w:r w:rsidRPr="007B1AD3">
        <w:t>3.</w:t>
      </w:r>
      <w:r>
        <w:t xml:space="preserve"> Данная диаграмма представлена с точки зр</w:t>
      </w:r>
      <w:r w:rsidR="00D74B64">
        <w:t>ения администратора на Рисунке 2.5</w:t>
      </w:r>
      <w:r>
        <w:t>:</w:t>
      </w:r>
    </w:p>
    <w:p w:rsidR="00753BF1" w:rsidRPr="007B1AD3" w:rsidRDefault="00753BF1" w:rsidP="00753BF1">
      <w:pPr>
        <w:pStyle w:val="af"/>
        <w:ind w:firstLine="0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2A7FAAA3" wp14:editId="7EC204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1235" cy="2847340"/>
            <wp:effectExtent l="0" t="0" r="571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t="-53" r="-24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847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BF1" w:rsidRPr="007B1AD3" w:rsidRDefault="00753BF1" w:rsidP="00753BF1">
      <w:pPr>
        <w:pStyle w:val="af"/>
        <w:jc w:val="center"/>
      </w:pPr>
      <w:r w:rsidRPr="007B1AD3">
        <w:lastRenderedPageBreak/>
        <w:t xml:space="preserve">Рисунок </w:t>
      </w:r>
      <w:r w:rsidR="00D74B64">
        <w:t>2.5</w:t>
      </w:r>
      <w:r w:rsidRPr="007B1AD3">
        <w:t xml:space="preserve"> – Диаграмма </w:t>
      </w:r>
      <w:r w:rsidRPr="007B1AD3">
        <w:rPr>
          <w:lang w:val="en-US"/>
        </w:rPr>
        <w:t>IDEF</w:t>
      </w:r>
      <w:r w:rsidRPr="007B1AD3">
        <w:t xml:space="preserve">3 с точки зрения </w:t>
      </w:r>
      <w:r>
        <w:t>администратора системы</w:t>
      </w:r>
    </w:p>
    <w:p w:rsidR="00753BF1" w:rsidRDefault="00753BF1" w:rsidP="00753BF1">
      <w:r>
        <w:t>Диаграммы потоков данных (DFD) являются основным средством моделирования функциональных требований проектируемой системы. С их помощью требования разбиваются на функциональные компоненты (процессы) и представляются в виде сети, связанной потоками данных. Главная цель таких средств –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753BF1" w:rsidRPr="00753BF1" w:rsidRDefault="00753BF1" w:rsidP="00753BF1">
      <w:r>
        <w:t xml:space="preserve">Нотации DFD – удобное средство для формирования контекстной диаграммы, то есть диаграммы, показывающих их разрабатываемую БД в коммуникации с внешней средой. Одним </w:t>
      </w:r>
      <w:r w:rsidRPr="00753BF1">
        <w:t>из преимуществ нотации является возможность отображения на диаграмме места бизнес-процесса, в которых хранится информация, либо материальные ресурсы.</w:t>
      </w:r>
    </w:p>
    <w:p w:rsidR="00753BF1" w:rsidRPr="00753BF1" w:rsidRDefault="00753BF1" w:rsidP="00753BF1">
      <w:pPr>
        <w:pStyle w:val="af"/>
      </w:pPr>
      <w:r w:rsidRPr="00753BF1">
        <w:t>Модель предметной области, разработанная на основе методологи</w:t>
      </w:r>
      <w:r w:rsidR="00D74B64">
        <w:t>й DFD, представлена на Рисунке 2.6</w:t>
      </w:r>
      <w:r w:rsidRPr="00753BF1">
        <w:t>:</w:t>
      </w:r>
    </w:p>
    <w:p w:rsidR="00753BF1" w:rsidRPr="00753BF1" w:rsidRDefault="00753BF1" w:rsidP="00753BF1">
      <w:pPr>
        <w:ind w:firstLine="0"/>
      </w:pPr>
      <w:r w:rsidRPr="00753BF1"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4927CC3E" wp14:editId="16D343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5195" cy="1846580"/>
            <wp:effectExtent l="0" t="0" r="0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76" r="-23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846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BF1" w:rsidRPr="00D74B64" w:rsidRDefault="00753BF1" w:rsidP="00753BF1">
      <w:pPr>
        <w:pStyle w:val="a8"/>
        <w:keepNext/>
        <w:ind w:left="1429" w:firstLine="0"/>
        <w:jc w:val="center"/>
      </w:pPr>
      <w:r w:rsidRPr="007B1AD3">
        <w:t xml:space="preserve">Рисунок </w:t>
      </w:r>
      <w:r w:rsidR="00D74B64">
        <w:t>2.6</w:t>
      </w:r>
      <w:r>
        <w:t xml:space="preserve"> – Диаграмма </w:t>
      </w:r>
      <w:r w:rsidRPr="00753BF1">
        <w:rPr>
          <w:lang w:val="en-US"/>
        </w:rPr>
        <w:t>DFD</w:t>
      </w:r>
    </w:p>
    <w:p w:rsidR="00753BF1" w:rsidRPr="00753BF1" w:rsidRDefault="00753BF1" w:rsidP="00753BF1">
      <w:pPr>
        <w:ind w:firstLine="0"/>
      </w:pPr>
    </w:p>
    <w:p w:rsidR="009463A7" w:rsidRDefault="009463A7" w:rsidP="009463A7">
      <w:pPr>
        <w:pStyle w:val="af0"/>
        <w:ind w:right="0" w:firstLine="426"/>
        <w:rPr>
          <w:i w:val="0"/>
        </w:rPr>
      </w:pPr>
      <w:r w:rsidRPr="00AC158B">
        <w:rPr>
          <w:i w:val="0"/>
          <w:noProof/>
          <w:lang w:eastAsia="ru-RU"/>
        </w:rPr>
        <w:lastRenderedPageBreak/>
        <w:drawing>
          <wp:inline distT="0" distB="0" distL="0" distR="0">
            <wp:extent cx="5248275" cy="5857875"/>
            <wp:effectExtent l="0" t="0" r="9525" b="9525"/>
            <wp:docPr id="11" name="Рисунок 11" descr="EntityDesigner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ityDesignerDiagr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A7" w:rsidRPr="00AC158B" w:rsidRDefault="009463A7" w:rsidP="009463A7">
      <w:pPr>
        <w:pStyle w:val="af"/>
      </w:pPr>
    </w:p>
    <w:p w:rsidR="009463A7" w:rsidRPr="00AC158B" w:rsidRDefault="00D74B64" w:rsidP="009463A7">
      <w:pPr>
        <w:pStyle w:val="af"/>
        <w:jc w:val="center"/>
      </w:pPr>
      <w:r>
        <w:t>Рисунок 2.7</w:t>
      </w:r>
      <w:r w:rsidR="009463A7">
        <w:t xml:space="preserve"> – Диаграмма объектов</w:t>
      </w:r>
    </w:p>
    <w:p w:rsidR="009463A7" w:rsidRDefault="009463A7" w:rsidP="009463A7">
      <w:pPr>
        <w:pStyle w:val="af"/>
      </w:pPr>
      <w: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9463A7" w:rsidRDefault="009463A7" w:rsidP="009463A7">
      <w:pPr>
        <w:pStyle w:val="af"/>
      </w:pPr>
      <w:r>
        <w:t xml:space="preserve"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</w:t>
      </w:r>
      <w:r>
        <w:lastRenderedPageBreak/>
        <w:t>отдельному сервису системы, определяет один из вариантов её использования и описывает типичный способ взаимодействия пользователя с системой. Диаграмма преце</w:t>
      </w:r>
      <w:r>
        <w:t>дентов представлена на Рисунке 9</w:t>
      </w:r>
      <w:r>
        <w:t>:</w:t>
      </w:r>
    </w:p>
    <w:p w:rsidR="009463A7" w:rsidRPr="00515FCF" w:rsidRDefault="009463A7" w:rsidP="009463A7">
      <w:pPr>
        <w:keepNext/>
        <w:jc w:val="center"/>
        <w:rPr>
          <w:highlight w:val="yellow"/>
        </w:rPr>
      </w:pPr>
      <w:r w:rsidRPr="00AC158B">
        <w:rPr>
          <w:noProof/>
          <w:lang w:eastAsia="ru-RU"/>
        </w:rPr>
        <w:drawing>
          <wp:inline distT="0" distB="0" distL="0" distR="0">
            <wp:extent cx="5815518" cy="3552825"/>
            <wp:effectExtent l="0" t="0" r="0" b="0"/>
            <wp:docPr id="10" name="Рисунок 10" descr="P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20" cy="355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A7" w:rsidRDefault="009463A7" w:rsidP="009463A7">
      <w:pPr>
        <w:pStyle w:val="af"/>
        <w:jc w:val="center"/>
      </w:pPr>
      <w:r w:rsidRPr="00AC158B">
        <w:t xml:space="preserve">Рисунок </w:t>
      </w:r>
      <w:r w:rsidR="00D74B64">
        <w:t>2.8</w:t>
      </w:r>
      <w:r w:rsidRPr="00AC158B">
        <w:t xml:space="preserve"> – Диаграмма </w:t>
      </w:r>
      <w:r>
        <w:t>прецедентов</w:t>
      </w:r>
    </w:p>
    <w:p w:rsidR="009463A7" w:rsidRDefault="009463A7" w:rsidP="009463A7">
      <w:pPr>
        <w:spacing w:before="60"/>
      </w:pPr>
      <w:r>
        <w:rPr>
          <w:color w:val="000000"/>
          <w:szCs w:val="26"/>
        </w:rPr>
        <w:t>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последовательности их проявления. Диаграмма взаимоде</w:t>
      </w:r>
      <w:r>
        <w:rPr>
          <w:color w:val="000000"/>
          <w:szCs w:val="26"/>
        </w:rPr>
        <w:t>й</w:t>
      </w:r>
      <w:r w:rsidR="00D74B64">
        <w:rPr>
          <w:color w:val="000000"/>
          <w:szCs w:val="26"/>
        </w:rPr>
        <w:t>ствия представлена на Рисунке 2.9</w:t>
      </w:r>
      <w:r>
        <w:rPr>
          <w:color w:val="000000"/>
          <w:szCs w:val="26"/>
        </w:rPr>
        <w:t>:</w:t>
      </w:r>
    </w:p>
    <w:p w:rsidR="009463A7" w:rsidRPr="00515FCF" w:rsidRDefault="009463A7" w:rsidP="009463A7">
      <w:pPr>
        <w:pStyle w:val="af"/>
        <w:ind w:firstLine="0"/>
        <w:rPr>
          <w:highlight w:val="yellow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2336" behindDoc="0" locked="0" layoutInCell="1" allowOverlap="1" wp14:anchorId="5941FC31" wp14:editId="5374D8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1235" cy="3382645"/>
            <wp:effectExtent l="0" t="0" r="5715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" t="-44" r="-2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3826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3A7" w:rsidRDefault="009463A7" w:rsidP="009463A7">
      <w:pPr>
        <w:pStyle w:val="af"/>
        <w:jc w:val="center"/>
      </w:pPr>
      <w:r w:rsidRPr="00C35FA4">
        <w:t xml:space="preserve">Рисунок </w:t>
      </w:r>
      <w:r w:rsidR="00D74B64">
        <w:t>2.9</w:t>
      </w:r>
      <w:r w:rsidRPr="00C35FA4">
        <w:t xml:space="preserve"> – Диаграмма </w:t>
      </w:r>
      <w:r>
        <w:t>последовательности</w:t>
      </w:r>
    </w:p>
    <w:p w:rsidR="00D74B64" w:rsidRPr="00D74B64" w:rsidRDefault="00D74B64" w:rsidP="00D74B64">
      <w:pPr>
        <w:pStyle w:val="41"/>
        <w:jc w:val="center"/>
        <w:rPr>
          <w:lang w:val="ru-RU"/>
        </w:rPr>
      </w:pPr>
      <w:r>
        <w:rPr>
          <w:lang w:val="ru-RU"/>
        </w:rPr>
        <w:t>2.3 Описание структуры базы данных</w:t>
      </w:r>
    </w:p>
    <w:p w:rsidR="00D74B64" w:rsidRDefault="00D74B64" w:rsidP="00D74B64">
      <w:pPr>
        <w:pStyle w:val="af"/>
      </w:pPr>
      <w:r>
        <w:t xml:space="preserve">Одним из главных этапов разработки серверной части информационной системы является разработка базы данных. </w:t>
      </w:r>
    </w:p>
    <w:p w:rsidR="00D74B64" w:rsidRDefault="003A693A" w:rsidP="00D74B64">
      <w:pPr>
        <w:pStyle w:val="af"/>
      </w:pPr>
      <w:r>
        <w:t xml:space="preserve">Основываясь на диаграммах и методологиях, приведенных выше, структура базы данных должна иметь три логические части: часть хранения данных о пользователях системы, часть хранения данных технологических возможностей, часть хранения данных для формирования маршрутной карты. </w:t>
      </w:r>
    </w:p>
    <w:p w:rsidR="003A693A" w:rsidRPr="003A693A" w:rsidRDefault="003A693A" w:rsidP="00D74B64">
      <w:pPr>
        <w:pStyle w:val="af"/>
        <w:rPr>
          <w:lang w:val="en-US"/>
        </w:rPr>
      </w:pPr>
      <w:bookmarkStart w:id="12" w:name="_GoBack"/>
      <w:bookmarkEnd w:id="12"/>
    </w:p>
    <w:p w:rsidR="002243F0" w:rsidRPr="00D74B64" w:rsidRDefault="005619D2" w:rsidP="00D74B64">
      <w:pPr>
        <w:pStyle w:val="41"/>
        <w:ind w:firstLine="0"/>
        <w:rPr>
          <w:lang w:val="ru-RU"/>
        </w:rPr>
      </w:pPr>
      <w:r>
        <w:br w:type="page"/>
      </w:r>
    </w:p>
    <w:bookmarkStart w:id="13" w:name="_Toc7788973" w:displacedByCustomXml="next"/>
    <w:sdt>
      <w:sdtPr>
        <w:rPr>
          <w:rFonts w:eastAsiaTheme="minorHAnsi" w:cstheme="minorBidi"/>
          <w:b w:val="0"/>
          <w:szCs w:val="22"/>
        </w:rPr>
        <w:id w:val="-942842476"/>
        <w:docPartObj>
          <w:docPartGallery w:val="Bibliographies"/>
          <w:docPartUnique/>
        </w:docPartObj>
      </w:sdtPr>
      <w:sdtContent>
        <w:p w:rsidR="002243F0" w:rsidRDefault="002243F0">
          <w:pPr>
            <w:pStyle w:val="1"/>
          </w:pPr>
          <w:r>
            <w:t>Список литературы</w:t>
          </w:r>
          <w:bookmarkEnd w:id="13"/>
        </w:p>
        <w:sdt>
          <w:sdtPr>
            <w:id w:val="111145805"/>
            <w:bibliography/>
          </w:sdtPr>
          <w:sdtContent>
            <w:p w:rsidR="002243F0" w:rsidRPr="00914B01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color w:val="000000" w:themeColor="text1"/>
                  <w:szCs w:val="28"/>
                </w:rPr>
              </w:pPr>
              <w:r w:rsidRPr="00914B01">
                <w:rPr>
                  <w:color w:val="000000" w:themeColor="text1"/>
                  <w:szCs w:val="28"/>
                  <w:shd w:val="clear" w:color="auto" w:fill="FFFFFF"/>
                </w:rPr>
                <w:t xml:space="preserve">Картамышева Е. С., Иванченко Д. С. Промышленная автоматизация в России: проблемы и их решения // Молодой ученый. — 2016. — №28. — С. 93-95. </w:t>
              </w:r>
            </w:p>
            <w:p w:rsidR="00F10CA3" w:rsidRPr="00F10CA3" w:rsidRDefault="002243F0" w:rsidP="002243F0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 w:rsidRPr="002243F0">
                <w:t>Шестаков Н. В., Мишин С. П. Повышение эффективности промышленных предприятий России за счёт передовых решений в автоматизации // Автоматизация в промышленности. — №</w:t>
              </w:r>
              <w:r w:rsidRPr="002243F0">
                <w:rPr>
                  <w:color w:val="333333"/>
                  <w:sz w:val="21"/>
                  <w:szCs w:val="21"/>
                  <w:shd w:val="clear" w:color="auto" w:fill="FFFFFF"/>
                </w:rPr>
                <w:t xml:space="preserve"> </w:t>
              </w:r>
              <w:r w:rsidRPr="00F10CA3">
                <w:t>3, 2016.</w:t>
              </w:r>
              <w:r w:rsidR="00F10CA3">
                <w:t xml:space="preserve"> – С. 3-5.</w:t>
              </w:r>
            </w:p>
            <w:p w:rsidR="00914B01" w:rsidRPr="00914B01" w:rsidRDefault="00295D97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t>Автоматизация проектирования технологических процессов: учеб. пособие для вузов [электронный ресурс] / В.И. Аверченков, Ю.М. Казаков. – 2-е изд., стереотип. – М.: ФЛИНТА, 2011. – 229 с.</w:t>
              </w:r>
            </w:p>
            <w:p w:rsidR="002243F0" w:rsidRDefault="00914B01" w:rsidP="00914B01">
              <w:pPr>
                <w:pStyle w:val="a8"/>
                <w:numPr>
                  <w:ilvl w:val="0"/>
                  <w:numId w:val="1"/>
                </w:numPr>
                <w:rPr>
                  <w:szCs w:val="28"/>
                </w:rPr>
              </w:pPr>
              <w:r>
                <w:rPr>
                  <w:szCs w:val="28"/>
                </w:rPr>
                <w:t xml:space="preserve">4. </w:t>
              </w:r>
              <w:r w:rsidRPr="00914B01">
                <w:rPr>
                  <w:szCs w:val="28"/>
                </w:rPr>
                <w:t>Волков И.А. Кузьмина Т.А. Масягин В.Б.  Примак Д.Д. Автоматизация проектирования технологического процесса механической обработки с применением математического моделирования // Естественн</w:t>
              </w:r>
              <w:r>
                <w:rPr>
                  <w:szCs w:val="28"/>
                </w:rPr>
                <w:t>ые и технические науки. - 2014.</w:t>
              </w:r>
            </w:p>
            <w:p w:rsidR="00695DB2" w:rsidRPr="00D11AA3" w:rsidRDefault="00695DB2" w:rsidP="00695DB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>Обзор системы «1С: Предприятие 8»</w:t>
              </w:r>
              <w:r w:rsidRPr="00D11AA3">
                <w:rPr>
                  <w:szCs w:val="28"/>
                </w:rPr>
                <w:t xml:space="preserve"> [Электронный ресурс]. </w:t>
              </w:r>
              <w:bookmarkStart w:id="14" w:name="OLE_LINK106"/>
              <w:r w:rsidRPr="00D11AA3">
                <w:rPr>
                  <w:szCs w:val="28"/>
                </w:rPr>
                <w:t xml:space="preserve">– </w:t>
              </w:r>
              <w:bookmarkEnd w:id="14"/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bookmarkStart w:id="15" w:name="OLE_LINK108"/>
              <w:bookmarkStart w:id="16" w:name="OLE_LINK109"/>
              <w:bookmarkStart w:id="17" w:name="OLE_LINK139"/>
              <w:r w:rsidRPr="00695DB2">
                <w:rPr>
                  <w:szCs w:val="28"/>
                </w:rPr>
                <w:t>URL: http://v8.1c.ru/overview/</w:t>
              </w:r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24.03.2019</w:t>
              </w:r>
              <w:r w:rsidRPr="00D11AA3">
                <w:rPr>
                  <w:szCs w:val="28"/>
                </w:rPr>
                <w:t>)</w:t>
              </w:r>
              <w:bookmarkEnd w:id="15"/>
              <w:bookmarkEnd w:id="16"/>
              <w:bookmarkEnd w:id="17"/>
            </w:p>
            <w:p w:rsidR="00A26CFB" w:rsidRPr="00D11AA3" w:rsidRDefault="00A26CFB" w:rsidP="00A26CFB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SAP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ERP</w:t>
              </w:r>
              <w:r w:rsidRPr="00204FCA">
                <w:rPr>
                  <w:szCs w:val="28"/>
                </w:rPr>
                <w:t xml:space="preserve"> </w:t>
              </w:r>
              <w:r>
                <w:rPr>
                  <w:szCs w:val="28"/>
                  <w:lang w:val="en-US"/>
                </w:rPr>
                <w:t>Review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8" w:history="1">
                <w:r w:rsidR="00204FCA">
                  <w:rPr>
                    <w:rStyle w:val="a9"/>
                  </w:rPr>
                  <w:t>https://reviews.financesonline.com/p/sap-erp/</w:t>
                </w:r>
              </w:hyperlink>
              <w:r w:rsidR="00204FCA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AD3986" w:rsidRPr="00D11AA3" w:rsidRDefault="00AD3986" w:rsidP="00AD3986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Что такое </w:t>
              </w:r>
              <w:r>
                <w:rPr>
                  <w:szCs w:val="28"/>
                  <w:lang w:val="en-US"/>
                </w:rPr>
                <w:t>SAP</w:t>
              </w:r>
              <w:r w:rsidRPr="0008553D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системы</w:t>
              </w:r>
              <w:r w:rsidRPr="00D11AA3">
                <w:rPr>
                  <w:szCs w:val="28"/>
                </w:rPr>
                <w:t xml:space="preserve"> 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19" w:history="1">
                <w:r>
                  <w:rPr>
                    <w:rStyle w:val="a9"/>
                  </w:rPr>
                  <w:t>http://asapcg.com/press-center/articles/chto-takoe-sap-sistemy/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1B462D">
                <w:rPr>
                  <w:szCs w:val="28"/>
                </w:rPr>
                <w:t>22</w:t>
              </w:r>
              <w:r w:rsidR="00217A9F">
                <w:rPr>
                  <w:szCs w:val="28"/>
                </w:rPr>
                <w:t>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1B462D" w:rsidRPr="00D11AA3" w:rsidRDefault="001B462D" w:rsidP="001B462D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t xml:space="preserve">Комплексная система автоматизации технологической подготовки производства </w:t>
              </w: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4.</w:t>
              </w:r>
              <w:r w:rsidRPr="001B462D">
                <w:rPr>
                  <w:szCs w:val="28"/>
                </w:rPr>
                <w:t xml:space="preserve">1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0" w:history="1">
                <w:r>
                  <w:rPr>
                    <w:rStyle w:val="a9"/>
                  </w:rPr>
                  <w:t>https://sapr.ru/article/8228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217A9F">
                <w:rPr>
                  <w:szCs w:val="28"/>
                </w:rPr>
                <w:t>24.03</w:t>
              </w:r>
              <w:r>
                <w:rPr>
                  <w:szCs w:val="28"/>
                </w:rPr>
                <w:t>.2019</w:t>
              </w:r>
              <w:r w:rsidRPr="00D11AA3">
                <w:rPr>
                  <w:szCs w:val="28"/>
                </w:rPr>
                <w:t>)</w:t>
              </w:r>
            </w:p>
            <w:p w:rsidR="00217A9F" w:rsidRDefault="00217A9F" w:rsidP="00217A9F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Techcard</w:t>
              </w:r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1" w:history="1">
                <w:r>
                  <w:rPr>
                    <w:rStyle w:val="a9"/>
                  </w:rPr>
                  <w:t>http://www.intermech.ru/techcard.htm</w:t>
                </w:r>
              </w:hyperlink>
              <w:r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14.04.2019</w:t>
              </w:r>
              <w:r w:rsidRPr="00D11AA3">
                <w:rPr>
                  <w:szCs w:val="28"/>
                </w:rPr>
                <w:t>)</w:t>
              </w:r>
            </w:p>
            <w:p w:rsidR="006B3667" w:rsidRDefault="006B3667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</w:rPr>
                <w:lastRenderedPageBreak/>
                <w:t xml:space="preserve"> </w:t>
              </w:r>
              <w:r>
                <w:rPr>
                  <w:szCs w:val="28"/>
                  <w:lang w:val="en-US"/>
                </w:rPr>
                <w:t>CAD</w:t>
              </w:r>
              <w:r w:rsidRPr="006B366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6B366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2" w:history="1">
                <w:r>
                  <w:rPr>
                    <w:rStyle w:val="a9"/>
                  </w:rPr>
                  <w:t>https://www.autodesk.ru/solutions/cad-cam</w:t>
                </w:r>
              </w:hyperlink>
              <w:r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>
                <w:rPr>
                  <w:szCs w:val="28"/>
                </w:rPr>
                <w:t>29.04.2019</w:t>
              </w:r>
              <w:r w:rsidRPr="00D11AA3">
                <w:rPr>
                  <w:szCs w:val="28"/>
                </w:rPr>
                <w:t>)</w:t>
              </w:r>
            </w:p>
            <w:p w:rsidR="00481EEC" w:rsidRPr="00481EEC" w:rsidRDefault="00481EEC" w:rsidP="006B366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lang w:val="en-US"/>
                </w:rPr>
                <w:t>CAPP</w:t>
              </w:r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3" w:history="1">
                <w:r w:rsidRPr="00481EEC">
                  <w:rPr>
                    <w:rStyle w:val="a9"/>
                    <w:lang w:val="en-US"/>
                  </w:rPr>
                  <w:t>http</w:t>
                </w:r>
                <w:r w:rsidRPr="00481EEC">
                  <w:rPr>
                    <w:rStyle w:val="a9"/>
                  </w:rPr>
                  <w:t>://</w:t>
                </w:r>
                <w:r w:rsidRPr="00481EEC">
                  <w:rPr>
                    <w:rStyle w:val="a9"/>
                    <w:lang w:val="en-US"/>
                  </w:rPr>
                  <w:t>www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tadviser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ru</w:t>
                </w:r>
                <w:r w:rsidRPr="00481EEC">
                  <w:rPr>
                    <w:rStyle w:val="a9"/>
                  </w:rPr>
                  <w:t>/</w:t>
                </w:r>
                <w:r w:rsidRPr="00481EEC">
                  <w:rPr>
                    <w:rStyle w:val="a9"/>
                    <w:lang w:val="en-US"/>
                  </w:rPr>
                  <w:t>index</w:t>
                </w:r>
                <w:r w:rsidRPr="00481EEC">
                  <w:rPr>
                    <w:rStyle w:val="a9"/>
                  </w:rPr>
                  <w:t>.</w:t>
                </w:r>
                <w:r w:rsidRPr="00481EEC">
                  <w:rPr>
                    <w:rStyle w:val="a9"/>
                    <w:lang w:val="en-US"/>
                  </w:rPr>
                  <w:t>php</w:t>
                </w:r>
                <w:r w:rsidRPr="00481EEC">
                  <w:rPr>
                    <w:rStyle w:val="a9"/>
                  </w:rPr>
                  <w:t>/%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A</w:t>
                </w:r>
                <w:r w:rsidRPr="00481EEC">
                  <w:rPr>
                    <w:rStyle w:val="a9"/>
                  </w:rPr>
                  <w:t>1%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B</w:t>
                </w:r>
                <w:r w:rsidRPr="00481EEC">
                  <w:rPr>
                    <w:rStyle w:val="a9"/>
                  </w:rPr>
                  <w:t>0%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1%82%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C</w:t>
                </w:r>
                <w:r w:rsidRPr="00481EEC">
                  <w:rPr>
                    <w:rStyle w:val="a9"/>
                  </w:rPr>
                  <w:t>%</w:t>
                </w:r>
                <w:r w:rsidRPr="00481EEC">
                  <w:rPr>
                    <w:rStyle w:val="a9"/>
                    <w:lang w:val="en-US"/>
                  </w:rPr>
                  <w:t>D</w:t>
                </w:r>
                <w:r w:rsidRPr="00481EEC">
                  <w:rPr>
                    <w:rStyle w:val="a9"/>
                  </w:rPr>
                  <w:t>1%8</w:t>
                </w:r>
                <w:r w:rsidRPr="00481EEC">
                  <w:rPr>
                    <w:rStyle w:val="a9"/>
                    <w:lang w:val="en-US"/>
                  </w:rPr>
                  <w:t>F</w:t>
                </w:r>
                <w:r w:rsidRPr="00481EEC">
                  <w:rPr>
                    <w:rStyle w:val="a9"/>
                  </w:rPr>
                  <w:t>:</w:t>
                </w:r>
                <w:r w:rsidRPr="00481EEC">
                  <w:rPr>
                    <w:rStyle w:val="a9"/>
                    <w:lang w:val="en-US"/>
                  </w:rPr>
                  <w:t>CAPP</w:t>
                </w:r>
              </w:hyperlink>
              <w:r w:rsidRPr="00481EEC">
                <w:t xml:space="preserve"> </w:t>
              </w:r>
              <w:r w:rsidRPr="00D11AA3">
                <w:rPr>
                  <w:szCs w:val="28"/>
                </w:rPr>
                <w:t xml:space="preserve">(Дата обращения: </w:t>
              </w:r>
              <w:r w:rsidR="00062C63">
                <w:rPr>
                  <w:szCs w:val="28"/>
                </w:rPr>
                <w:t>29</w:t>
              </w:r>
              <w:r>
                <w:rPr>
                  <w:szCs w:val="28"/>
                </w:rPr>
                <w:t>.04.2019</w:t>
              </w:r>
              <w:r w:rsidRPr="00D11AA3">
                <w:rPr>
                  <w:szCs w:val="28"/>
                </w:rPr>
                <w:t>)</w:t>
              </w:r>
            </w:p>
            <w:p w:rsidR="00803CE2" w:rsidRPr="00D11AA3" w:rsidRDefault="000C11F4" w:rsidP="00803CE2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481EEC">
                <w:rPr>
                  <w:szCs w:val="28"/>
                </w:rPr>
                <w:t xml:space="preserve"> </w:t>
              </w:r>
              <w:r w:rsidR="00803CE2">
                <w:rPr>
                  <w:szCs w:val="28"/>
                </w:rPr>
                <w:t xml:space="preserve">Продукты </w:t>
              </w:r>
              <w:r w:rsidR="00803CE2" w:rsidRPr="00D11AA3">
                <w:rPr>
                  <w:szCs w:val="28"/>
                </w:rPr>
                <w:t xml:space="preserve">[Электронный ресурс]. – </w:t>
              </w:r>
              <w:r w:rsidR="00803CE2">
                <w:rPr>
                  <w:szCs w:val="28"/>
                </w:rPr>
                <w:t>2019</w:t>
              </w:r>
              <w:r w:rsidR="00803CE2" w:rsidRPr="00D11AA3">
                <w:rPr>
                  <w:szCs w:val="28"/>
                </w:rPr>
                <w:t xml:space="preserve">, </w:t>
              </w:r>
              <w:r w:rsidR="00803CE2" w:rsidRPr="00695DB2">
                <w:rPr>
                  <w:szCs w:val="28"/>
                </w:rPr>
                <w:t xml:space="preserve">URL: </w:t>
              </w:r>
              <w:hyperlink r:id="rId24" w:history="1">
                <w:r w:rsidR="00803CE2">
                  <w:rPr>
                    <w:rStyle w:val="a9"/>
                  </w:rPr>
                  <w:t>https://adem.ru/products/</w:t>
                </w:r>
              </w:hyperlink>
              <w:r w:rsidR="00803CE2">
                <w:rPr>
                  <w:szCs w:val="28"/>
                </w:rPr>
                <w:t xml:space="preserve"> </w:t>
              </w:r>
              <w:r w:rsidR="00803CE2" w:rsidRPr="00D11AA3">
                <w:rPr>
                  <w:szCs w:val="28"/>
                </w:rPr>
                <w:t xml:space="preserve">(Дата обращения: </w:t>
              </w:r>
              <w:r w:rsidR="00803CE2">
                <w:rPr>
                  <w:szCs w:val="28"/>
                </w:rPr>
                <w:t>14.04.2019</w:t>
              </w:r>
              <w:r w:rsidR="00803CE2" w:rsidRPr="00D11AA3">
                <w:rPr>
                  <w:szCs w:val="28"/>
                </w:rPr>
                <w:t>)</w:t>
              </w:r>
            </w:p>
            <w:p w:rsidR="000C11F4" w:rsidRPr="00D11AA3" w:rsidRDefault="000C11F4" w:rsidP="000C11F4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>
                <w:rPr>
                  <w:szCs w:val="28"/>
                  <w:lang w:val="en-US"/>
                </w:rPr>
                <w:t>Cimatron</w:t>
              </w:r>
              <w:r w:rsidRPr="000C11F4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 xml:space="preserve">[Электронный ресурс]. – </w:t>
              </w:r>
              <w:r>
                <w:rPr>
                  <w:szCs w:val="28"/>
                </w:rPr>
                <w:t>2019</w:t>
              </w:r>
              <w:r w:rsidRPr="00D11AA3">
                <w:rPr>
                  <w:szCs w:val="28"/>
                </w:rPr>
                <w:t xml:space="preserve">, </w:t>
              </w:r>
              <w:r w:rsidRPr="00695DB2">
                <w:rPr>
                  <w:szCs w:val="28"/>
                </w:rPr>
                <w:t xml:space="preserve">URL: </w:t>
              </w:r>
              <w:hyperlink r:id="rId25" w:history="1">
                <w:r>
                  <w:rPr>
                    <w:rStyle w:val="a9"/>
                  </w:rPr>
                  <w:t>https://ru.3dsystems.com/software/cimatron</w:t>
                </w:r>
              </w:hyperlink>
              <w:r w:rsidRPr="00D11AA3">
                <w:rPr>
                  <w:szCs w:val="28"/>
                </w:rPr>
                <w:t xml:space="preserve"> (Дата обращения: </w:t>
              </w:r>
              <w:r>
                <w:rPr>
                  <w:szCs w:val="28"/>
                </w:rPr>
                <w:t>16.04.2019</w:t>
              </w:r>
              <w:r w:rsidRPr="00D11AA3">
                <w:rPr>
                  <w:szCs w:val="28"/>
                </w:rPr>
                <w:t>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  <w:lang w:val="en-US"/>
                </w:rPr>
              </w:pPr>
              <w:r w:rsidRPr="00ED7BF7">
                <w:rPr>
                  <w:szCs w:val="28"/>
                  <w:lang w:val="en-US"/>
                </w:rPr>
                <w:t>RTM Changes the Way It Produces Parts with Cimatron CAD/CAM software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  <w:lang w:val="en-US"/>
                </w:rPr>
                <w:t xml:space="preserve">]. – 2019, URL: </w:t>
              </w:r>
              <w:hyperlink r:id="rId26" w:history="1">
                <w:r w:rsidRPr="00ED7BF7">
                  <w:rPr>
                    <w:rStyle w:val="a9"/>
                    <w:lang w:val="en-US"/>
                  </w:rPr>
                  <w:t>https://ru.3dsystems.com/customer-stories/rtm-changes-way-it-produces-parts-cimatron-cadcam-software</w:t>
                </w:r>
              </w:hyperlink>
              <w:r w:rsidRPr="00ED7BF7">
                <w:rPr>
                  <w:szCs w:val="28"/>
                  <w:lang w:val="en-US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  <w:lang w:val="en-US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  <w:lang w:val="en-US"/>
                </w:rPr>
                <w:t>: 16.04.2019)</w:t>
              </w:r>
            </w:p>
            <w:p w:rsidR="00ED7BF7" w:rsidRPr="00ED7BF7" w:rsidRDefault="00ED7BF7" w:rsidP="00ED7BF7">
              <w:pPr>
                <w:numPr>
                  <w:ilvl w:val="0"/>
                  <w:numId w:val="1"/>
                </w:numPr>
                <w:spacing w:after="0"/>
                <w:rPr>
                  <w:szCs w:val="28"/>
                </w:rPr>
              </w:pPr>
              <w:r w:rsidRPr="00987D19">
                <w:rPr>
                  <w:szCs w:val="28"/>
                  <w:lang w:val="en-US"/>
                </w:rPr>
                <w:t xml:space="preserve"> </w:t>
              </w:r>
              <w:r>
                <w:rPr>
                  <w:szCs w:val="28"/>
                </w:rPr>
                <w:t xml:space="preserve">Описание </w:t>
              </w:r>
              <w:r>
                <w:rPr>
                  <w:szCs w:val="28"/>
                  <w:lang w:val="en-US"/>
                </w:rPr>
                <w:t>CAD</w:t>
              </w:r>
              <w:r w:rsidRPr="00ED7BF7">
                <w:rPr>
                  <w:szCs w:val="28"/>
                </w:rPr>
                <w:t>/</w:t>
              </w:r>
              <w:r>
                <w:rPr>
                  <w:szCs w:val="28"/>
                  <w:lang w:val="en-US"/>
                </w:rPr>
                <w:t>CAM</w:t>
              </w:r>
              <w:r w:rsidRPr="00ED7BF7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 xml:space="preserve">системы </w:t>
              </w:r>
              <w:r>
                <w:rPr>
                  <w:szCs w:val="28"/>
                  <w:lang w:val="en-US"/>
                </w:rPr>
                <w:t>CimatronE</w:t>
              </w:r>
              <w:r w:rsidRPr="00ED7BF7">
                <w:rPr>
                  <w:szCs w:val="28"/>
                </w:rPr>
                <w:t xml:space="preserve"> [</w:t>
              </w:r>
              <w:r w:rsidRPr="00D11AA3">
                <w:rPr>
                  <w:szCs w:val="28"/>
                </w:rPr>
                <w:t>Электронный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ресурс</w:t>
              </w:r>
              <w:r w:rsidRPr="00ED7BF7">
                <w:rPr>
                  <w:szCs w:val="28"/>
                </w:rPr>
                <w:t xml:space="preserve">]. – 2019, </w:t>
              </w:r>
              <w:r w:rsidRPr="00ED7BF7">
                <w:rPr>
                  <w:szCs w:val="28"/>
                  <w:lang w:val="en-US"/>
                </w:rPr>
                <w:t>URL</w:t>
              </w:r>
              <w:r w:rsidRPr="00ED7BF7">
                <w:rPr>
                  <w:szCs w:val="28"/>
                </w:rPr>
                <w:t>:</w:t>
              </w:r>
              <w:r w:rsidRPr="00ED7BF7">
                <w:t xml:space="preserve"> </w:t>
              </w:r>
              <w:hyperlink r:id="rId27" w:history="1">
                <w:r>
                  <w:rPr>
                    <w:rStyle w:val="a9"/>
                  </w:rPr>
                  <w:t>http://planetacam.ru/choice/cimatrone/</w:t>
                </w:r>
              </w:hyperlink>
              <w:r w:rsidRPr="00ED7BF7">
                <w:rPr>
                  <w:szCs w:val="28"/>
                </w:rPr>
                <w:t xml:space="preserve"> (</w:t>
              </w:r>
              <w:r w:rsidRPr="00D11AA3">
                <w:rPr>
                  <w:szCs w:val="28"/>
                </w:rPr>
                <w:t>Дата</w:t>
              </w:r>
              <w:r w:rsidRPr="00ED7BF7">
                <w:rPr>
                  <w:szCs w:val="28"/>
                </w:rPr>
                <w:t xml:space="preserve"> </w:t>
              </w:r>
              <w:r w:rsidRPr="00D11AA3">
                <w:rPr>
                  <w:szCs w:val="28"/>
                </w:rPr>
                <w:t>обращения</w:t>
              </w:r>
              <w:r w:rsidRPr="00ED7BF7">
                <w:rPr>
                  <w:szCs w:val="28"/>
                </w:rPr>
                <w:t>: 16.04.2019)</w:t>
              </w:r>
            </w:p>
            <w:p w:rsidR="002243F0" w:rsidRDefault="00B84642"/>
          </w:sdtContent>
        </w:sdt>
      </w:sdtContent>
    </w:sdt>
    <w:p w:rsidR="00234669" w:rsidRPr="002243F0" w:rsidRDefault="00234669" w:rsidP="00AE3A7B">
      <w:pPr>
        <w:ind w:firstLine="0"/>
        <w:rPr>
          <w:szCs w:val="28"/>
        </w:rPr>
      </w:pPr>
    </w:p>
    <w:sectPr w:rsidR="00234669" w:rsidRPr="002243F0" w:rsidSect="00295D97">
      <w:headerReference w:type="default" r:id="rId28"/>
      <w:footerReference w:type="even" r:id="rId29"/>
      <w:footerReference w:type="default" r:id="rId30"/>
      <w:footerReference w:type="first" r:id="rId31"/>
      <w:pgSz w:w="11906" w:h="16838"/>
      <w:pgMar w:top="1418" w:right="1418" w:bottom="1418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268" w:rsidRDefault="00D53268" w:rsidP="00AE3A7B">
      <w:pPr>
        <w:spacing w:after="0" w:line="240" w:lineRule="auto"/>
      </w:pPr>
      <w:r>
        <w:separator/>
      </w:r>
    </w:p>
  </w:endnote>
  <w:endnote w:type="continuationSeparator" w:id="0">
    <w:p w:rsidR="00D53268" w:rsidRDefault="00D53268" w:rsidP="00AE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916906"/>
      <w:docPartObj>
        <w:docPartGallery w:val="Page Numbers (Bottom of Page)"/>
        <w:docPartUnique/>
      </w:docPartObj>
    </w:sdtPr>
    <w:sdtContent>
      <w:p w:rsidR="00B84642" w:rsidRDefault="00B846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93A">
          <w:rPr>
            <w:noProof/>
          </w:rPr>
          <w:t>32</w:t>
        </w:r>
        <w:r>
          <w:fldChar w:fldCharType="end"/>
        </w:r>
      </w:p>
    </w:sdtContent>
  </w:sdt>
  <w:p w:rsidR="00B84642" w:rsidRDefault="00B846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07781"/>
      <w:docPartObj>
        <w:docPartGallery w:val="Page Numbers (Bottom of Page)"/>
        <w:docPartUnique/>
      </w:docPartObj>
    </w:sdtPr>
    <w:sdtContent>
      <w:p w:rsidR="00B84642" w:rsidRDefault="00B846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93A">
          <w:rPr>
            <w:noProof/>
          </w:rPr>
          <w:t>33</w:t>
        </w:r>
        <w:r>
          <w:fldChar w:fldCharType="end"/>
        </w:r>
      </w:p>
    </w:sdtContent>
  </w:sdt>
  <w:p w:rsidR="00B84642" w:rsidRDefault="00B846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42" w:rsidRDefault="00B84642" w:rsidP="00295D97">
    <w:pPr>
      <w:pStyle w:val="a6"/>
      <w:ind w:firstLine="0"/>
    </w:pPr>
  </w:p>
  <w:p w:rsidR="00B84642" w:rsidRDefault="00B846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268" w:rsidRDefault="00D53268" w:rsidP="00AE3A7B">
      <w:pPr>
        <w:spacing w:after="0" w:line="240" w:lineRule="auto"/>
      </w:pPr>
      <w:r>
        <w:separator/>
      </w:r>
    </w:p>
  </w:footnote>
  <w:footnote w:type="continuationSeparator" w:id="0">
    <w:p w:rsidR="00D53268" w:rsidRDefault="00D53268" w:rsidP="00AE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42" w:rsidRDefault="00B84642">
    <w:pPr>
      <w:pStyle w:val="a4"/>
    </w:pPr>
  </w:p>
  <w:p w:rsidR="00B84642" w:rsidRDefault="00B846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E"/>
    <w:multiLevelType w:val="multi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84B4D86"/>
    <w:multiLevelType w:val="hybridMultilevel"/>
    <w:tmpl w:val="AEA0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3442D"/>
    <w:multiLevelType w:val="hybridMultilevel"/>
    <w:tmpl w:val="62FA919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B77029F"/>
    <w:multiLevelType w:val="hybridMultilevel"/>
    <w:tmpl w:val="6FCA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B70AE3"/>
    <w:multiLevelType w:val="hybridMultilevel"/>
    <w:tmpl w:val="8A30D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C6ACE"/>
    <w:multiLevelType w:val="hybridMultilevel"/>
    <w:tmpl w:val="5CEE7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A382E"/>
    <w:multiLevelType w:val="hybridMultilevel"/>
    <w:tmpl w:val="1716F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E1F84"/>
    <w:multiLevelType w:val="hybridMultilevel"/>
    <w:tmpl w:val="7EFE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A0507"/>
    <w:multiLevelType w:val="multilevel"/>
    <w:tmpl w:val="F4D6720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12C252C8"/>
    <w:multiLevelType w:val="hybridMultilevel"/>
    <w:tmpl w:val="383A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0D6001"/>
    <w:multiLevelType w:val="hybridMultilevel"/>
    <w:tmpl w:val="5406C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45B29AC"/>
    <w:multiLevelType w:val="hybridMultilevel"/>
    <w:tmpl w:val="D1B23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C62FCD"/>
    <w:multiLevelType w:val="hybridMultilevel"/>
    <w:tmpl w:val="2F66A572"/>
    <w:lvl w:ilvl="0" w:tplc="3FDC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5050270"/>
    <w:multiLevelType w:val="hybridMultilevel"/>
    <w:tmpl w:val="8E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242FBC"/>
    <w:multiLevelType w:val="hybridMultilevel"/>
    <w:tmpl w:val="DF9C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EF1839"/>
    <w:multiLevelType w:val="hybridMultilevel"/>
    <w:tmpl w:val="E6864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8E639C"/>
    <w:multiLevelType w:val="hybridMultilevel"/>
    <w:tmpl w:val="429484F0"/>
    <w:lvl w:ilvl="0" w:tplc="2876A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8175D6F"/>
    <w:multiLevelType w:val="hybridMultilevel"/>
    <w:tmpl w:val="6658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67426C"/>
    <w:multiLevelType w:val="hybridMultilevel"/>
    <w:tmpl w:val="FCBC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3345CB"/>
    <w:multiLevelType w:val="hybridMultilevel"/>
    <w:tmpl w:val="6AB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E67223"/>
    <w:multiLevelType w:val="hybridMultilevel"/>
    <w:tmpl w:val="EE70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E58AC"/>
    <w:multiLevelType w:val="hybridMultilevel"/>
    <w:tmpl w:val="EB388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7129C3"/>
    <w:multiLevelType w:val="hybridMultilevel"/>
    <w:tmpl w:val="716A5AE8"/>
    <w:lvl w:ilvl="0" w:tplc="A64EA3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D5145AB"/>
    <w:multiLevelType w:val="hybridMultilevel"/>
    <w:tmpl w:val="08C2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1653E7"/>
    <w:multiLevelType w:val="hybridMultilevel"/>
    <w:tmpl w:val="8466D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1838C1"/>
    <w:multiLevelType w:val="hybridMultilevel"/>
    <w:tmpl w:val="F5648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8C469AB"/>
    <w:multiLevelType w:val="hybridMultilevel"/>
    <w:tmpl w:val="F458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B944E4E"/>
    <w:multiLevelType w:val="hybridMultilevel"/>
    <w:tmpl w:val="ECAAD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271B6B"/>
    <w:multiLevelType w:val="multilevel"/>
    <w:tmpl w:val="6EA41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499357B0"/>
    <w:multiLevelType w:val="hybridMultilevel"/>
    <w:tmpl w:val="80D2A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2966EF"/>
    <w:multiLevelType w:val="hybridMultilevel"/>
    <w:tmpl w:val="72B89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9613A"/>
    <w:multiLevelType w:val="hybridMultilevel"/>
    <w:tmpl w:val="96F8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776BFE"/>
    <w:multiLevelType w:val="hybridMultilevel"/>
    <w:tmpl w:val="8462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29F8"/>
    <w:multiLevelType w:val="hybridMultilevel"/>
    <w:tmpl w:val="F02209E6"/>
    <w:lvl w:ilvl="0" w:tplc="D6CAA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DC78FE"/>
    <w:multiLevelType w:val="hybridMultilevel"/>
    <w:tmpl w:val="FAA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8489D"/>
    <w:multiLevelType w:val="hybridMultilevel"/>
    <w:tmpl w:val="F74824E6"/>
    <w:lvl w:ilvl="0" w:tplc="20409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AB1BE0"/>
    <w:multiLevelType w:val="hybridMultilevel"/>
    <w:tmpl w:val="3C94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73619"/>
    <w:multiLevelType w:val="hybridMultilevel"/>
    <w:tmpl w:val="D57E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E46F0"/>
    <w:multiLevelType w:val="hybridMultilevel"/>
    <w:tmpl w:val="3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B6220"/>
    <w:multiLevelType w:val="hybridMultilevel"/>
    <w:tmpl w:val="671E6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B33627"/>
    <w:multiLevelType w:val="hybridMultilevel"/>
    <w:tmpl w:val="48624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93B07"/>
    <w:multiLevelType w:val="multilevel"/>
    <w:tmpl w:val="85B011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41"/>
  </w:num>
  <w:num w:numId="2">
    <w:abstractNumId w:val="45"/>
  </w:num>
  <w:num w:numId="3">
    <w:abstractNumId w:val="3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26"/>
  </w:num>
  <w:num w:numId="11">
    <w:abstractNumId w:val="20"/>
  </w:num>
  <w:num w:numId="12">
    <w:abstractNumId w:val="16"/>
  </w:num>
  <w:num w:numId="13">
    <w:abstractNumId w:val="25"/>
  </w:num>
  <w:num w:numId="14">
    <w:abstractNumId w:val="23"/>
  </w:num>
  <w:num w:numId="15">
    <w:abstractNumId w:val="31"/>
  </w:num>
  <w:num w:numId="16">
    <w:abstractNumId w:val="10"/>
  </w:num>
  <w:num w:numId="17">
    <w:abstractNumId w:val="12"/>
  </w:num>
  <w:num w:numId="18">
    <w:abstractNumId w:val="18"/>
  </w:num>
  <w:num w:numId="19">
    <w:abstractNumId w:val="32"/>
  </w:num>
  <w:num w:numId="20">
    <w:abstractNumId w:val="7"/>
  </w:num>
  <w:num w:numId="21">
    <w:abstractNumId w:val="29"/>
  </w:num>
  <w:num w:numId="22">
    <w:abstractNumId w:val="43"/>
  </w:num>
  <w:num w:numId="23">
    <w:abstractNumId w:val="14"/>
  </w:num>
  <w:num w:numId="24">
    <w:abstractNumId w:val="39"/>
  </w:num>
  <w:num w:numId="25">
    <w:abstractNumId w:val="15"/>
  </w:num>
  <w:num w:numId="26">
    <w:abstractNumId w:val="5"/>
  </w:num>
  <w:num w:numId="27">
    <w:abstractNumId w:val="21"/>
  </w:num>
  <w:num w:numId="28">
    <w:abstractNumId w:val="17"/>
  </w:num>
  <w:num w:numId="29">
    <w:abstractNumId w:val="27"/>
  </w:num>
  <w:num w:numId="30">
    <w:abstractNumId w:val="30"/>
  </w:num>
  <w:num w:numId="31">
    <w:abstractNumId w:val="38"/>
  </w:num>
  <w:num w:numId="32">
    <w:abstractNumId w:val="24"/>
  </w:num>
  <w:num w:numId="33">
    <w:abstractNumId w:val="36"/>
  </w:num>
  <w:num w:numId="34">
    <w:abstractNumId w:val="22"/>
  </w:num>
  <w:num w:numId="35">
    <w:abstractNumId w:val="33"/>
  </w:num>
  <w:num w:numId="36">
    <w:abstractNumId w:val="28"/>
  </w:num>
  <w:num w:numId="37">
    <w:abstractNumId w:val="9"/>
  </w:num>
  <w:num w:numId="38">
    <w:abstractNumId w:val="40"/>
  </w:num>
  <w:num w:numId="39">
    <w:abstractNumId w:val="13"/>
  </w:num>
  <w:num w:numId="40">
    <w:abstractNumId w:val="44"/>
  </w:num>
  <w:num w:numId="41">
    <w:abstractNumId w:val="11"/>
  </w:num>
  <w:num w:numId="42">
    <w:abstractNumId w:val="34"/>
  </w:num>
  <w:num w:numId="43">
    <w:abstractNumId w:val="19"/>
  </w:num>
  <w:num w:numId="44">
    <w:abstractNumId w:val="35"/>
  </w:num>
  <w:num w:numId="45">
    <w:abstractNumId w:val="8"/>
  </w:num>
  <w:num w:numId="46">
    <w:abstractNumId w:val="4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69"/>
    <w:rsid w:val="00005616"/>
    <w:rsid w:val="00022076"/>
    <w:rsid w:val="00022771"/>
    <w:rsid w:val="00062C63"/>
    <w:rsid w:val="0008006D"/>
    <w:rsid w:val="00083E78"/>
    <w:rsid w:val="0008553D"/>
    <w:rsid w:val="000C11F4"/>
    <w:rsid w:val="000D4CDC"/>
    <w:rsid w:val="000E4870"/>
    <w:rsid w:val="00115529"/>
    <w:rsid w:val="00185540"/>
    <w:rsid w:val="00186CD7"/>
    <w:rsid w:val="001B462D"/>
    <w:rsid w:val="001D25EF"/>
    <w:rsid w:val="00204FCA"/>
    <w:rsid w:val="00217A9F"/>
    <w:rsid w:val="002243F0"/>
    <w:rsid w:val="00230E0B"/>
    <w:rsid w:val="00234669"/>
    <w:rsid w:val="00236BF7"/>
    <w:rsid w:val="00295D97"/>
    <w:rsid w:val="00312DB9"/>
    <w:rsid w:val="00321DA9"/>
    <w:rsid w:val="00381394"/>
    <w:rsid w:val="00397E78"/>
    <w:rsid w:val="003A27F2"/>
    <w:rsid w:val="003A693A"/>
    <w:rsid w:val="003B1D49"/>
    <w:rsid w:val="003D090F"/>
    <w:rsid w:val="003D2ECD"/>
    <w:rsid w:val="003E0495"/>
    <w:rsid w:val="003E12BE"/>
    <w:rsid w:val="0042652B"/>
    <w:rsid w:val="00453BC7"/>
    <w:rsid w:val="00470F4C"/>
    <w:rsid w:val="00481EEC"/>
    <w:rsid w:val="004D3367"/>
    <w:rsid w:val="004D5090"/>
    <w:rsid w:val="004E7361"/>
    <w:rsid w:val="005522CA"/>
    <w:rsid w:val="005619D2"/>
    <w:rsid w:val="00561DF9"/>
    <w:rsid w:val="00587CB8"/>
    <w:rsid w:val="006046CD"/>
    <w:rsid w:val="00621F0B"/>
    <w:rsid w:val="00623910"/>
    <w:rsid w:val="00695DB2"/>
    <w:rsid w:val="006B3667"/>
    <w:rsid w:val="006E2A5E"/>
    <w:rsid w:val="006F3E2D"/>
    <w:rsid w:val="006F5C4F"/>
    <w:rsid w:val="00700D9D"/>
    <w:rsid w:val="00711ED2"/>
    <w:rsid w:val="007509EB"/>
    <w:rsid w:val="00753BF1"/>
    <w:rsid w:val="007C779A"/>
    <w:rsid w:val="007D08E4"/>
    <w:rsid w:val="007F22A9"/>
    <w:rsid w:val="00803CE2"/>
    <w:rsid w:val="008764C0"/>
    <w:rsid w:val="008B5A12"/>
    <w:rsid w:val="008C682F"/>
    <w:rsid w:val="008F1B82"/>
    <w:rsid w:val="008F2B24"/>
    <w:rsid w:val="00914B01"/>
    <w:rsid w:val="00917E64"/>
    <w:rsid w:val="009463A7"/>
    <w:rsid w:val="00953423"/>
    <w:rsid w:val="00967B2E"/>
    <w:rsid w:val="00983CA4"/>
    <w:rsid w:val="00987D19"/>
    <w:rsid w:val="00990908"/>
    <w:rsid w:val="009C635F"/>
    <w:rsid w:val="009C79C8"/>
    <w:rsid w:val="009F5E03"/>
    <w:rsid w:val="00A22F3C"/>
    <w:rsid w:val="00A26CFB"/>
    <w:rsid w:val="00A53D41"/>
    <w:rsid w:val="00AD3986"/>
    <w:rsid w:val="00AE3A7B"/>
    <w:rsid w:val="00B12341"/>
    <w:rsid w:val="00B236D8"/>
    <w:rsid w:val="00B2456A"/>
    <w:rsid w:val="00B32D2F"/>
    <w:rsid w:val="00B571E1"/>
    <w:rsid w:val="00B64C5A"/>
    <w:rsid w:val="00B7645B"/>
    <w:rsid w:val="00B81129"/>
    <w:rsid w:val="00B84642"/>
    <w:rsid w:val="00BA1AFF"/>
    <w:rsid w:val="00BD201F"/>
    <w:rsid w:val="00BD644C"/>
    <w:rsid w:val="00BE4983"/>
    <w:rsid w:val="00BE70F9"/>
    <w:rsid w:val="00C253BF"/>
    <w:rsid w:val="00C53676"/>
    <w:rsid w:val="00C9636E"/>
    <w:rsid w:val="00CE089E"/>
    <w:rsid w:val="00CF020F"/>
    <w:rsid w:val="00CF05DE"/>
    <w:rsid w:val="00D11CA6"/>
    <w:rsid w:val="00D52D33"/>
    <w:rsid w:val="00D53268"/>
    <w:rsid w:val="00D74B64"/>
    <w:rsid w:val="00D77056"/>
    <w:rsid w:val="00DA06AF"/>
    <w:rsid w:val="00DA25A1"/>
    <w:rsid w:val="00DB0997"/>
    <w:rsid w:val="00DF05ED"/>
    <w:rsid w:val="00E019D7"/>
    <w:rsid w:val="00E02D24"/>
    <w:rsid w:val="00E033AC"/>
    <w:rsid w:val="00E256EC"/>
    <w:rsid w:val="00E566B8"/>
    <w:rsid w:val="00EC55BC"/>
    <w:rsid w:val="00ED6876"/>
    <w:rsid w:val="00ED7BF7"/>
    <w:rsid w:val="00EF0C49"/>
    <w:rsid w:val="00F10CA3"/>
    <w:rsid w:val="00F218C2"/>
    <w:rsid w:val="00F74BC8"/>
    <w:rsid w:val="00F85989"/>
    <w:rsid w:val="00FA230A"/>
    <w:rsid w:val="00FA7F16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C4AA"/>
  <w15:chartTrackingRefBased/>
  <w15:docId w15:val="{078AE3A2-FE54-48B0-8CD8-4420FB73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A7B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66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66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dfootnote-western">
    <w:name w:val="sdfootnote-western"/>
    <w:basedOn w:val="a"/>
    <w:rsid w:val="00234669"/>
    <w:pPr>
      <w:spacing w:before="100" w:beforeAutospacing="1" w:after="0" w:line="11" w:lineRule="atLeast"/>
      <w:ind w:left="340" w:hanging="340"/>
    </w:pPr>
    <w:rPr>
      <w:rFonts w:eastAsia="Times New Roman" w:cs="Times New Roman"/>
      <w:szCs w:val="28"/>
      <w:lang w:eastAsia="ru-RU"/>
    </w:rPr>
  </w:style>
  <w:style w:type="paragraph" w:customStyle="1" w:styleId="western">
    <w:name w:val="western"/>
    <w:basedOn w:val="a"/>
    <w:rsid w:val="00234669"/>
    <w:pPr>
      <w:spacing w:before="100" w:beforeAutospacing="1" w:after="142" w:line="276" w:lineRule="auto"/>
      <w:ind w:firstLine="1134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466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34669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46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3A7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E3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3A7B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2243F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243F0"/>
    <w:pPr>
      <w:spacing w:after="100"/>
    </w:pPr>
  </w:style>
  <w:style w:type="character" w:styleId="a9">
    <w:name w:val="Hyperlink"/>
    <w:basedOn w:val="a0"/>
    <w:uiPriority w:val="99"/>
    <w:unhideWhenUsed/>
    <w:rsid w:val="002243F0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CF05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571E1"/>
    <w:pPr>
      <w:spacing w:after="100"/>
      <w:ind w:left="280"/>
    </w:pPr>
  </w:style>
  <w:style w:type="paragraph" w:styleId="ab">
    <w:name w:val="caption"/>
    <w:basedOn w:val="a"/>
    <w:next w:val="a"/>
    <w:uiPriority w:val="35"/>
    <w:unhideWhenUsed/>
    <w:qFormat/>
    <w:rsid w:val="00DB0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B366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D7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D77056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f">
    <w:name w:val="Текст ВКР"/>
    <w:basedOn w:val="a"/>
    <w:qFormat/>
    <w:rsid w:val="00DA06AF"/>
    <w:pPr>
      <w:spacing w:after="200"/>
    </w:pPr>
    <w:rPr>
      <w:rFonts w:eastAsia="Calibri" w:cs="Times New Roman"/>
    </w:rPr>
  </w:style>
  <w:style w:type="paragraph" w:customStyle="1" w:styleId="41">
    <w:name w:val="Заголовок 4 ВКР"/>
    <w:basedOn w:val="4"/>
    <w:next w:val="af"/>
    <w:qFormat/>
    <w:rsid w:val="00DA06AF"/>
    <w:pPr>
      <w:spacing w:before="200"/>
      <w:jc w:val="left"/>
    </w:pPr>
    <w:rPr>
      <w:rFonts w:ascii="Times New Roman" w:eastAsia="Times New Roman" w:hAnsi="Times New Roman" w:cs="Times New Roman"/>
      <w:b/>
      <w:bCs/>
      <w:i w:val="0"/>
      <w:color w:val="auto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DA06A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keyword">
    <w:name w:val="keyword"/>
    <w:rsid w:val="009463A7"/>
  </w:style>
  <w:style w:type="paragraph" w:styleId="af0">
    <w:name w:val="Body Text"/>
    <w:basedOn w:val="a"/>
    <w:link w:val="af1"/>
    <w:rsid w:val="009463A7"/>
    <w:pPr>
      <w:suppressAutoHyphens/>
      <w:spacing w:after="0"/>
      <w:ind w:right="105"/>
    </w:pPr>
    <w:rPr>
      <w:rFonts w:eastAsia="Times New Roman" w:cs="Times New Roman"/>
      <w:i/>
      <w:szCs w:val="20"/>
      <w:lang w:eastAsia="zh-CN"/>
    </w:rPr>
  </w:style>
  <w:style w:type="character" w:customStyle="1" w:styleId="af1">
    <w:name w:val="Основной текст Знак"/>
    <w:basedOn w:val="a0"/>
    <w:link w:val="af0"/>
    <w:rsid w:val="009463A7"/>
    <w:rPr>
      <w:rFonts w:ascii="Times New Roman" w:eastAsia="Times New Roman" w:hAnsi="Times New Roman" w:cs="Times New Roman"/>
      <w:i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reviews.financesonline.com/p/sap-erp/" TargetMode="External"/><Relationship Id="rId26" Type="http://schemas.openxmlformats.org/officeDocument/2006/relationships/hyperlink" Target="https://ru.3dsystems.com/customer-stories/rtm-changes-way-it-produces-parts-cimatron-cadcam-softw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termech.ru/techcard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3dsystems.com/software/cimatr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apr.ru/article/8228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dem.ru/product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tadviser.ru/index.php/%D0%A1%D1%82%D0%B0%D1%82%D1%8C%D1%8F:CAPP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asapcg.com/press-center/articles/chto-takoe-sap-sistemy/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www.autodesk.ru/solutions/cad-cam" TargetMode="External"/><Relationship Id="rId27" Type="http://schemas.openxmlformats.org/officeDocument/2006/relationships/hyperlink" Target="http://planetacam.ru/choice/cimatrone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631A-1865-4FE6-9F8B-8F7D7B35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17536</TotalTime>
  <Pages>37</Pages>
  <Words>5301</Words>
  <Characters>30220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Синенкова</dc:creator>
  <cp:keywords/>
  <dc:description/>
  <cp:lastModifiedBy>Диана Синенкова</cp:lastModifiedBy>
  <cp:revision>8</cp:revision>
  <dcterms:created xsi:type="dcterms:W3CDTF">2019-04-23T05:58:00Z</dcterms:created>
  <dcterms:modified xsi:type="dcterms:W3CDTF">2019-05-30T07:21:00Z</dcterms:modified>
</cp:coreProperties>
</file>